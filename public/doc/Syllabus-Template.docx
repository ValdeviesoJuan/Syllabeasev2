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14:paraId="3ECE77B7" w14:textId="77777777" w:rsidTr="00147162">
        <w:tc>
          <w:tcPr>
            <w:tcW w:w="8370" w:type="dxa"/>
            <w:gridSpan w:val="2"/>
            <w:vAlign w:val="center"/>
          </w:tcPr>
          <w:p w14:paraId="0928C7E0" w14:textId="77777777"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college_description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C888881" w14:textId="77777777"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697" w:type="dxa"/>
            <w:vAlign w:val="center"/>
          </w:tcPr>
          <w:p w14:paraId="1CE9BC8B" w14:textId="77777777"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4DF2E7C1" w14:textId="77777777"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14:paraId="7AB1A6FC" w14:textId="77777777"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course_title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C600384" w14:textId="77777777"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proofErr w:type="spellStart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course_code</w:t>
            </w:r>
            <w:proofErr w:type="spellEnd"/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5A739D11" w14:textId="77777777"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course_credit_unit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} units (${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course_unit_lec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} hours Lecture, ${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course_unit_lab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}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14:paraId="205D8545" w14:textId="77777777"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14:paraId="155C3319" w14:textId="77777777" w:rsidTr="0028354C">
        <w:trPr>
          <w:trHeight w:val="2138"/>
        </w:trPr>
        <w:tc>
          <w:tcPr>
            <w:tcW w:w="3069" w:type="dxa"/>
          </w:tcPr>
          <w:p w14:paraId="11D3848B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7A9092E6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14:paraId="1760698F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68BE4AEB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14:paraId="674D0D82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120C22E6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14:paraId="76A38FE4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7BD422D3" w14:textId="77777777"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14:paraId="1448E261" w14:textId="77777777"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14:paraId="4B21621A" w14:textId="77777777"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14:paraId="5ABD687E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14:paraId="2F5E9CF1" w14:textId="77777777" w:rsidR="00334C22" w:rsidDel="00951E5E" w:rsidRDefault="001B572A">
            <w:pPr>
              <w:spacing w:after="0" w:line="240" w:lineRule="auto"/>
              <w:jc w:val="both"/>
              <w:rPr>
                <w:del w:id="0" w:author="juan valdevieso" w:date="2025-08-01T15:57:00Z" w16du:dateUtc="2025-08-01T07:57:00Z"/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14:paraId="29B7897C" w14:textId="77777777" w:rsidR="00951E5E" w:rsidRPr="0028354C" w:rsidRDefault="00951E5E">
            <w:pPr>
              <w:spacing w:after="0" w:line="240" w:lineRule="auto"/>
              <w:jc w:val="both"/>
              <w:rPr>
                <w:ins w:id="1" w:author="juan valdevieso" w:date="2025-08-01T15:58:00Z" w16du:dateUtc="2025-08-01T07:58:00Z"/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5BB783FE" w14:textId="77777777"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del w:id="2" w:author="juan valdevieso" w:date="2025-08-01T15:57:00Z" w16du:dateUtc="2025-08-01T07:57:00Z">
              <w:r w:rsidRPr="0028354C" w:rsidDel="0021321A">
                <w:rPr>
                  <w:rFonts w:ascii="Times New Roman" w:hAnsi="Times New Roman" w:cs="Times New Roman"/>
                  <w:sz w:val="18"/>
                  <w:szCs w:val="18"/>
                  <w:lang w:val="en-US" w:eastAsia="en-PH"/>
                </w:rPr>
                <w:delText xml:space="preserve"> </w:delText>
              </w:r>
            </w:del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14:paraId="4B015A34" w14:textId="77777777" w:rsidTr="00A124A7">
              <w:trPr>
                <w:trHeight w:val="262"/>
              </w:trPr>
              <w:tc>
                <w:tcPr>
                  <w:tcW w:w="3018" w:type="dxa"/>
                </w:tcPr>
                <w:p w14:paraId="2A4F9B30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poe_code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}: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poe_description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14:paraId="0DEE4799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14:paraId="093D6FBC" w14:textId="77777777"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F426C9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7580BC4A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14:paraId="66C469D4" w14:textId="77777777" w:rsidR="00334C22" w:rsidRDefault="001B572A">
            <w:pPr>
              <w:spacing w:after="0" w:line="240" w:lineRule="auto"/>
              <w:jc w:val="both"/>
              <w:rPr>
                <w:ins w:id="3" w:author="juan valdevieso" w:date="2025-08-01T15:58:00Z" w16du:dateUtc="2025-08-01T07:58:00Z"/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p w14:paraId="12D5D1D8" w14:textId="77777777" w:rsidR="00951E5E" w:rsidRPr="0028354C" w:rsidRDefault="00951E5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14:paraId="235BB12E" w14:textId="77777777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CC91A" w14:textId="14BCDA13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po_letter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}:</w:t>
                  </w:r>
                  <w:ins w:id="4" w:author="juan valdevieso" w:date="2025-08-01T15:59:00Z" w16du:dateUtc="2025-08-01T07:59:00Z">
                    <w:r w:rsidR="00DF54C6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en-PH"/>
                      </w:rPr>
                      <w:t xml:space="preserve"> </w:t>
                    </w:r>
                  </w:ins>
                  <w:del w:id="5" w:author="juan valdevieso" w:date="2025-08-01T16:00:00Z" w16du:dateUtc="2025-08-01T08:00:00Z">
                    <w:r w:rsidRPr="0028354C" w:rsidDel="000D4560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en-PH"/>
                      </w:rPr>
                      <w:delText xml:space="preserve"> </w:delText>
                    </w:r>
                  </w:del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po_description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}</w:t>
                  </w:r>
                </w:p>
              </w:tc>
            </w:tr>
          </w:tbl>
          <w:p w14:paraId="0FA8F72C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14:paraId="601F1512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14:paraId="3F194D00" w14:textId="77777777" w:rsidTr="00147162">
              <w:tc>
                <w:tcPr>
                  <w:tcW w:w="2500" w:type="pct"/>
                </w:tcPr>
                <w:p w14:paraId="23783553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course_semester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 SY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bg_school_year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}</w:t>
                  </w:r>
                </w:p>
                <w:p w14:paraId="55A26633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syll_class_schedule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5237A372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3B861BFD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14:paraId="22EC8F01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course_pre_req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6836E7E3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14:paraId="1D6AD718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course_co_req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26CA6F37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14:paraId="507105FE" w14:textId="77777777" w:rsidTr="00147162">
              <w:tc>
                <w:tcPr>
                  <w:tcW w:w="2500" w:type="pct"/>
                </w:tcPr>
                <w:p w14:paraId="48ABBF6F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${</w:t>
                  </w:r>
                  <w:proofErr w:type="spellStart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instructor_names</w:t>
                  </w:r>
                  <w:proofErr w:type="spellEnd"/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}</w:t>
                  </w:r>
                </w:p>
                <w:p w14:paraId="7FDBD545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instructor_emails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2F91B101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instructor_phones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2500" w:type="pct"/>
                </w:tcPr>
                <w:p w14:paraId="03402D70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syll_ins_consultation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501BCC65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syll_ins_bldg_rm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}</w:t>
                  </w:r>
                </w:p>
                <w:p w14:paraId="557D2D10" w14:textId="77777777"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14:paraId="3E369EA5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14:paraId="5678D420" w14:textId="77777777" w:rsidTr="00147162">
              <w:tc>
                <w:tcPr>
                  <w:tcW w:w="5000" w:type="pct"/>
                  <w:gridSpan w:val="2"/>
                </w:tcPr>
                <w:p w14:paraId="1AFFCA40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61FEBF15" w14:textId="77777777"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${</w:t>
                  </w:r>
                  <w:proofErr w:type="spellStart"/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syll_course_description</w:t>
                  </w:r>
                  <w:proofErr w:type="spellEnd"/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}</w:t>
                  </w:r>
                </w:p>
                <w:p w14:paraId="04F56D90" w14:textId="77777777"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14:paraId="54A0DFA1" w14:textId="77777777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14:paraId="746EACE8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54EC45F4" w14:textId="77777777"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p w14:paraId="07447D48" w14:textId="77777777" w:rsidR="00334C22" w:rsidRPr="0028354C" w:rsidRDefault="001B572A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Cs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  <w:lang w:val="en-US"/>
                    </w:rPr>
                    <w:t>co_po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szCs w:val="18"/>
                    </w:rPr>
                    <w:t>}</w:t>
                  </w:r>
                </w:p>
                <w:p w14:paraId="6986EC40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14:paraId="78223CD2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14:paraId="548441DE" w14:textId="77777777"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14:paraId="70DFCBF8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14:paraId="4FBB7F97" w14:textId="77777777" w:rsidTr="00147162">
              <w:tc>
                <w:tcPr>
                  <w:tcW w:w="5000" w:type="pct"/>
                  <w:gridSpan w:val="2"/>
                </w:tcPr>
                <w:p w14:paraId="3AB00B1D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EA73965" w14:textId="77777777"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14:paraId="405193B6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14:paraId="7B8AE7E3" w14:textId="77777777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14:paraId="149C738E" w14:textId="77777777"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14:paraId="5109B82C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14:paraId="7CEB428D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14:paraId="686521DE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14:paraId="0AD12B3A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14:paraId="157400ED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1E54480F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14:paraId="225D37A0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6D2BB63C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14:paraId="40FB1615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14:paraId="5576B2C0" w14:textId="77777777" w:rsidTr="00861949">
                    <w:tc>
                      <w:tcPr>
                        <w:tcW w:w="1198" w:type="dxa"/>
                        <w:vAlign w:val="center"/>
                      </w:tcPr>
                      <w:p w14:paraId="1AEEDB84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d_time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86807BB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29FD744A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ng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7B630F2D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24A1873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ings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0F98CB39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rning_act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3B8FC35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_tools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1AB0676E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syll_grading_crite</w:t>
                        </w: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>ria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14:paraId="7C7CA945" w14:textId="77777777"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</w:t>
                        </w: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s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3499C7F0" w14:textId="77777777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14:paraId="45B4652A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14:paraId="02E51FEF" w14:textId="77777777" w:rsidTr="00861949">
                    <w:tc>
                      <w:tcPr>
                        <w:tcW w:w="1198" w:type="dxa"/>
                      </w:tcPr>
                      <w:p w14:paraId="0A980733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syll_allotted_time_f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558EE2C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syll_co_code_f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0" w:type="dxa"/>
                      </w:tcPr>
                      <w:p w14:paraId="3FB5BBC4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syll_intended_learning_f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39F1275E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syll_topics_f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38020D4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syll_suggested_readings_f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1578637F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syll_learning_act_f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68DC9FD" w14:textId="77777777"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syll_asses_tools_f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990" w:type="dxa"/>
                      </w:tcPr>
                      <w:p w14:paraId="488ADA5B" w14:textId="77777777"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syll_grading_criteria_f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784" w:type="dxa"/>
                      </w:tcPr>
                      <w:p w14:paraId="11E7C109" w14:textId="77777777"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syll_remarks_f</w:t>
                        </w:r>
                        <w:proofErr w:type="spellEnd"/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3E0D272A" w14:textId="77777777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14:paraId="2B06C700" w14:textId="77777777"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14:paraId="19A450C6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14:paraId="7EE57D5F" w14:textId="77777777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14:paraId="671A9E84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034025EB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4EFB546E" w14:textId="77777777"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 w14:paraId="1AE2D250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_0}</w:t>
                  </w:r>
                </w:p>
                <w:p w14:paraId="0AAB0315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1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5DA2030F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2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2B5C4CC3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3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0EF9A76A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4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1A98476E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5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5EF90A18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6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13053155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7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494251F6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8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104F1A2B" w14:textId="77777777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</w:t>
                  </w:r>
                  <w:proofErr w:type="spellStart"/>
                  <w:r w:rsidRPr="0028354C">
                    <w:rPr>
                      <w:rFonts w:ascii="Times New Roman" w:hAnsi="Times New Roman" w:cs="Times New Roman"/>
                      <w:bCs/>
                    </w:rPr>
                    <w:t>syll_course_requirements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bCs/>
                    </w:rPr>
                    <w:t>_</w:t>
                  </w:r>
                  <w:r w:rsidRPr="0028354C">
                    <w:rPr>
                      <w:rFonts w:ascii="Times New Roman" w:hAnsi="Times New Roman" w:cs="Times New Roman"/>
                      <w:bCs/>
                      <w:lang w:val="en-US"/>
                    </w:rPr>
                    <w:t>9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t>}</w:t>
                  </w:r>
                </w:p>
                <w:p w14:paraId="48E0E2BE" w14:textId="77777777" w:rsidR="00636B12" w:rsidRDefault="001B572A">
                  <w:pPr>
                    <w:spacing w:after="0" w:line="240" w:lineRule="auto"/>
                    <w:rPr>
                      <w:ins w:id="6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${syll_course_requirements_10} </w:t>
                  </w:r>
                </w:p>
                <w:p w14:paraId="7EC48223" w14:textId="77777777" w:rsidR="00636B12" w:rsidRDefault="001B572A">
                  <w:pPr>
                    <w:spacing w:after="0" w:line="240" w:lineRule="auto"/>
                    <w:rPr>
                      <w:ins w:id="7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${syll_course_requirements_11} </w:t>
                  </w:r>
                </w:p>
                <w:p w14:paraId="4C694FBA" w14:textId="77777777" w:rsidR="00636B12" w:rsidRDefault="001B572A">
                  <w:pPr>
                    <w:spacing w:after="0" w:line="240" w:lineRule="auto"/>
                    <w:rPr>
                      <w:ins w:id="8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${syll_course_requirements_12} </w:t>
                  </w:r>
                </w:p>
                <w:p w14:paraId="45ABA841" w14:textId="3AD304BB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${syll_course_requirements_13}</w:t>
                  </w:r>
                </w:p>
                <w:p w14:paraId="6BFB7FA2" w14:textId="77777777" w:rsidR="00636B12" w:rsidRDefault="001B572A">
                  <w:pPr>
                    <w:spacing w:after="0" w:line="240" w:lineRule="auto"/>
                    <w:rPr>
                      <w:ins w:id="9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${syll_course_requirements_14} </w:t>
                  </w:r>
                </w:p>
                <w:p w14:paraId="231DF23B" w14:textId="77777777" w:rsidR="00636B12" w:rsidRDefault="001B572A">
                  <w:pPr>
                    <w:spacing w:after="0" w:line="240" w:lineRule="auto"/>
                    <w:rPr>
                      <w:ins w:id="10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${syll_course_requirements_15} </w:t>
                  </w:r>
                </w:p>
                <w:p w14:paraId="30FB15A4" w14:textId="77777777" w:rsidR="00636B12" w:rsidRDefault="001B572A">
                  <w:pPr>
                    <w:spacing w:after="0" w:line="240" w:lineRule="auto"/>
                    <w:rPr>
                      <w:ins w:id="11" w:author="juan valdevieso" w:date="2025-07-25T22:56:00Z" w16du:dateUtc="2025-07-25T14:56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${syll_course_requirements_16} </w:t>
                  </w:r>
                </w:p>
                <w:p w14:paraId="6562AE23" w14:textId="4A441589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${syll_course_requirements_17}</w:t>
                  </w:r>
                </w:p>
                <w:p w14:paraId="2118367C" w14:textId="77777777" w:rsidR="00636B12" w:rsidRDefault="001B572A">
                  <w:pPr>
                    <w:spacing w:after="0" w:line="240" w:lineRule="auto"/>
                    <w:rPr>
                      <w:ins w:id="12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${syll_course_requirements_18} </w:t>
                  </w:r>
                </w:p>
                <w:p w14:paraId="6073266A" w14:textId="77777777" w:rsidR="00636B12" w:rsidRDefault="001B572A">
                  <w:pPr>
                    <w:spacing w:after="0" w:line="240" w:lineRule="auto"/>
                    <w:rPr>
                      <w:ins w:id="13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${syll_course_requirements_19} </w:t>
                  </w:r>
                </w:p>
                <w:p w14:paraId="42436486" w14:textId="77777777" w:rsidR="00636B12" w:rsidRDefault="001B572A">
                  <w:pPr>
                    <w:spacing w:after="0" w:line="240" w:lineRule="auto"/>
                    <w:rPr>
                      <w:ins w:id="14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${syll_course_requirements_20} </w:t>
                  </w:r>
                </w:p>
                <w:p w14:paraId="15BF5D78" w14:textId="6C48DC96"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${syll_course_requirements_21}</w:t>
                  </w:r>
                </w:p>
                <w:p w14:paraId="42E43FCC" w14:textId="77777777" w:rsidR="00636B12" w:rsidRDefault="001B572A">
                  <w:pPr>
                    <w:spacing w:after="0" w:line="240" w:lineRule="auto"/>
                    <w:rPr>
                      <w:ins w:id="15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${syll_course_requirements_22} </w:t>
                  </w:r>
                </w:p>
                <w:p w14:paraId="50B94DAC" w14:textId="77777777" w:rsidR="00636B12" w:rsidRDefault="001B572A">
                  <w:pPr>
                    <w:spacing w:after="0" w:line="240" w:lineRule="auto"/>
                    <w:rPr>
                      <w:ins w:id="16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${syll_course_requirements_23} </w:t>
                  </w:r>
                </w:p>
                <w:p w14:paraId="387EE619" w14:textId="77777777" w:rsidR="00636B12" w:rsidRDefault="001B572A">
                  <w:pPr>
                    <w:spacing w:after="0" w:line="240" w:lineRule="auto"/>
                    <w:rPr>
                      <w:ins w:id="17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${syll_course_requirements_24} </w:t>
                  </w:r>
                </w:p>
                <w:p w14:paraId="682D6AAA" w14:textId="77777777" w:rsidR="00636B12" w:rsidRDefault="001B572A">
                  <w:pPr>
                    <w:spacing w:after="0" w:line="240" w:lineRule="auto"/>
                    <w:rPr>
                      <w:ins w:id="18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${syll_course_requirements_25} </w:t>
                  </w:r>
                </w:p>
                <w:p w14:paraId="723B1D06" w14:textId="77777777" w:rsidR="00636B12" w:rsidRDefault="001B572A">
                  <w:pPr>
                    <w:spacing w:after="0" w:line="240" w:lineRule="auto"/>
                    <w:rPr>
                      <w:ins w:id="19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${syll_course_requirements_26} </w:t>
                  </w:r>
                </w:p>
                <w:p w14:paraId="7CAAEF68" w14:textId="77777777" w:rsidR="00636B12" w:rsidRDefault="001B572A">
                  <w:pPr>
                    <w:spacing w:after="0" w:line="240" w:lineRule="auto"/>
                    <w:rPr>
                      <w:ins w:id="20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${syll_course_requirements_27} </w:t>
                  </w:r>
                </w:p>
                <w:p w14:paraId="42F7B296" w14:textId="77777777" w:rsidR="00636B12" w:rsidRDefault="001B572A">
                  <w:pPr>
                    <w:spacing w:after="0" w:line="240" w:lineRule="auto"/>
                    <w:rPr>
                      <w:ins w:id="21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${syll_course_requirements_28} </w:t>
                  </w:r>
                </w:p>
                <w:p w14:paraId="0E5B5582" w14:textId="77777777" w:rsidR="00636B12" w:rsidRDefault="001B572A">
                  <w:pPr>
                    <w:spacing w:after="0" w:line="240" w:lineRule="auto"/>
                    <w:rPr>
                      <w:ins w:id="22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${syll_course_requirements_29} </w:t>
                  </w:r>
                </w:p>
                <w:p w14:paraId="2E3D7DE5" w14:textId="77777777" w:rsidR="00636B12" w:rsidRDefault="001B572A">
                  <w:pPr>
                    <w:spacing w:after="0" w:line="240" w:lineRule="auto"/>
                    <w:rPr>
                      <w:ins w:id="23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${syll_course_requirements_30} </w:t>
                  </w:r>
                </w:p>
                <w:p w14:paraId="375FBC66" w14:textId="77777777" w:rsidR="00636B12" w:rsidRDefault="001B572A">
                  <w:pPr>
                    <w:spacing w:after="0" w:line="240" w:lineRule="auto"/>
                    <w:rPr>
                      <w:ins w:id="24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${syll_course_requirements_31} </w:t>
                  </w:r>
                </w:p>
                <w:p w14:paraId="5E13D8D9" w14:textId="77777777" w:rsidR="00636B12" w:rsidRDefault="001B572A">
                  <w:pPr>
                    <w:spacing w:after="0" w:line="240" w:lineRule="auto"/>
                    <w:rPr>
                      <w:ins w:id="25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${syll_course_requirements_32} </w:t>
                  </w:r>
                </w:p>
                <w:p w14:paraId="24A614D1" w14:textId="77777777" w:rsidR="00636B12" w:rsidRDefault="001B572A">
                  <w:pPr>
                    <w:spacing w:after="0" w:line="240" w:lineRule="auto"/>
                    <w:rPr>
                      <w:ins w:id="26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${syll_course_requirements_33} </w:t>
                  </w:r>
                </w:p>
                <w:p w14:paraId="177FBEF2" w14:textId="77777777" w:rsidR="00636B12" w:rsidRDefault="001B572A">
                  <w:pPr>
                    <w:spacing w:after="0" w:line="240" w:lineRule="auto"/>
                    <w:rPr>
                      <w:ins w:id="27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${syll_course_requirements_34} </w:t>
                  </w:r>
                </w:p>
                <w:p w14:paraId="347549FC" w14:textId="77777777" w:rsidR="00636B12" w:rsidRDefault="001B572A">
                  <w:pPr>
                    <w:spacing w:after="0" w:line="240" w:lineRule="auto"/>
                    <w:rPr>
                      <w:ins w:id="28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${syll_course_requirements_35} </w:t>
                  </w:r>
                </w:p>
                <w:p w14:paraId="6A4960A8" w14:textId="77777777" w:rsidR="00636B12" w:rsidRDefault="001B572A">
                  <w:pPr>
                    <w:spacing w:after="0" w:line="240" w:lineRule="auto"/>
                    <w:rPr>
                      <w:ins w:id="29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${syll_course_requirements_36} </w:t>
                  </w:r>
                </w:p>
                <w:p w14:paraId="1FA6D068" w14:textId="77777777" w:rsidR="00636B12" w:rsidRDefault="001B572A">
                  <w:pPr>
                    <w:spacing w:after="0" w:line="240" w:lineRule="auto"/>
                    <w:rPr>
                      <w:ins w:id="30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${syll_course_requirements_37} </w:t>
                  </w:r>
                </w:p>
                <w:p w14:paraId="1E392B12" w14:textId="77777777" w:rsidR="00636B12" w:rsidRDefault="001B572A">
                  <w:pPr>
                    <w:spacing w:after="0" w:line="240" w:lineRule="auto"/>
                    <w:rPr>
                      <w:ins w:id="31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${syll_course_requirements_38} </w:t>
                  </w:r>
                </w:p>
                <w:p w14:paraId="520E8AD2" w14:textId="77777777" w:rsidR="00636B12" w:rsidRDefault="001B572A">
                  <w:pPr>
                    <w:spacing w:after="0" w:line="240" w:lineRule="auto"/>
                    <w:rPr>
                      <w:ins w:id="32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${syll_course_requirements_39} </w:t>
                  </w:r>
                </w:p>
                <w:p w14:paraId="44BE4FBB" w14:textId="77777777" w:rsidR="00636B12" w:rsidRDefault="001B572A">
                  <w:pPr>
                    <w:spacing w:after="0" w:line="240" w:lineRule="auto"/>
                    <w:rPr>
                      <w:ins w:id="33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${syll_course_requirements_40} </w:t>
                  </w:r>
                </w:p>
                <w:p w14:paraId="2A4D52C8" w14:textId="77777777" w:rsidR="00636B12" w:rsidRDefault="001B572A">
                  <w:pPr>
                    <w:spacing w:after="0" w:line="240" w:lineRule="auto"/>
                    <w:rPr>
                      <w:ins w:id="34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${syll_course_requirements_41} </w:t>
                  </w:r>
                </w:p>
                <w:p w14:paraId="0F8B4C3A" w14:textId="77777777" w:rsidR="00636B12" w:rsidRDefault="001B572A">
                  <w:pPr>
                    <w:spacing w:after="0" w:line="240" w:lineRule="auto"/>
                    <w:rPr>
                      <w:ins w:id="35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${syll_course_requirements_42} </w:t>
                  </w:r>
                </w:p>
                <w:p w14:paraId="4F075EBC" w14:textId="77777777" w:rsidR="00636B12" w:rsidRDefault="001B572A">
                  <w:pPr>
                    <w:spacing w:after="0" w:line="240" w:lineRule="auto"/>
                    <w:rPr>
                      <w:ins w:id="36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${syll_course_requirements_43} </w:t>
                  </w:r>
                </w:p>
                <w:p w14:paraId="0734A935" w14:textId="77777777" w:rsidR="00636B12" w:rsidRDefault="001B572A">
                  <w:pPr>
                    <w:spacing w:after="0" w:line="240" w:lineRule="auto"/>
                    <w:rPr>
                      <w:ins w:id="37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${syll_course_requirements_44} </w:t>
                  </w:r>
                </w:p>
                <w:p w14:paraId="722442E2" w14:textId="77777777" w:rsidR="00636B12" w:rsidRDefault="001B572A">
                  <w:pPr>
                    <w:spacing w:after="0" w:line="240" w:lineRule="auto"/>
                    <w:rPr>
                      <w:ins w:id="38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${syll_course_requirements_45} </w:t>
                  </w:r>
                </w:p>
                <w:p w14:paraId="3BF29E32" w14:textId="77777777" w:rsidR="00636B12" w:rsidRDefault="001B572A">
                  <w:pPr>
                    <w:spacing w:after="0" w:line="240" w:lineRule="auto"/>
                    <w:rPr>
                      <w:ins w:id="39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${syll_course_requirements_46} </w:t>
                  </w:r>
                </w:p>
                <w:p w14:paraId="423282C3" w14:textId="77777777" w:rsidR="00636B12" w:rsidRDefault="001B572A">
                  <w:pPr>
                    <w:spacing w:after="0" w:line="240" w:lineRule="auto"/>
                    <w:rPr>
                      <w:ins w:id="40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${syll_course_requirements_47} </w:t>
                  </w:r>
                </w:p>
                <w:p w14:paraId="3F6A1528" w14:textId="77777777" w:rsidR="00636B12" w:rsidRDefault="001B572A">
                  <w:pPr>
                    <w:spacing w:after="0" w:line="240" w:lineRule="auto"/>
                    <w:rPr>
                      <w:ins w:id="41" w:author="juan valdevieso" w:date="2025-07-25T22:57:00Z" w16du:dateUtc="2025-07-25T14:57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${syll_course_requirements_48} </w:t>
                  </w:r>
                </w:p>
                <w:p w14:paraId="098E63F9" w14:textId="77777777" w:rsidR="00636B12" w:rsidRDefault="001B572A">
                  <w:pPr>
                    <w:spacing w:after="0" w:line="240" w:lineRule="auto"/>
                    <w:rPr>
                      <w:ins w:id="42" w:author="juan valdevieso" w:date="2025-07-25T22:58:00Z" w16du:dateUtc="2025-07-25T14:58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${syll_course_requirements_49} </w:t>
                  </w:r>
                </w:p>
                <w:p w14:paraId="7C74FB0B" w14:textId="77777777" w:rsidR="00636B12" w:rsidRDefault="001B572A">
                  <w:pPr>
                    <w:spacing w:after="0" w:line="240" w:lineRule="auto"/>
                    <w:rPr>
                      <w:ins w:id="43" w:author="juan valdevieso" w:date="2025-07-25T22:58:00Z" w16du:dateUtc="2025-07-25T14:58:00Z"/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${syll_course_requirements_50}</w:t>
                  </w:r>
                  <w:ins w:id="44" w:author="Microsoft account" w:date="2025-07-24T22:35:00Z">
                    <w:r w:rsidR="00D71D29">
                      <w:rPr>
                        <w:rFonts w:ascii="Times New Roman" w:hAnsi="Times New Roman" w:cs="Times New Roman"/>
                        <w:bCs/>
                      </w:rPr>
                      <w:t xml:space="preserve"> </w:t>
                    </w:r>
                  </w:ins>
                </w:p>
                <w:p w14:paraId="69717585" w14:textId="28BD2D06" w:rsidR="00334C22" w:rsidDel="00B27A16" w:rsidRDefault="00D71D29">
                  <w:pPr>
                    <w:spacing w:after="0" w:line="240" w:lineRule="auto"/>
                    <w:rPr>
                      <w:ins w:id="45" w:author="Microsoft account" w:date="2025-07-24T22:35:00Z"/>
                      <w:del w:id="46" w:author="juan valdevieso" w:date="2025-07-25T23:05:00Z" w16du:dateUtc="2025-07-25T15:05:00Z"/>
                      <w:rFonts w:ascii="Times New Roman" w:hAnsi="Times New Roman" w:cs="Times New Roman"/>
                      <w:bCs/>
                    </w:rPr>
                  </w:pPr>
                  <w:ins w:id="47" w:author="Microsoft account" w:date="2025-07-24T22:35:00Z">
                    <w:r w:rsidRPr="0028354C">
                      <w:rPr>
                        <w:rFonts w:ascii="Times New Roman" w:hAnsi="Times New Roman" w:cs="Times New Roman"/>
                        <w:bCs/>
                      </w:rPr>
                      <w:t>${syll_course_requirements_5</w:t>
                    </w:r>
                  </w:ins>
                  <w:ins w:id="48" w:author="Microsoft account" w:date="2025-07-24T22:36:00Z">
                    <w:r>
                      <w:rPr>
                        <w:rFonts w:ascii="Times New Roman" w:hAnsi="Times New Roman" w:cs="Times New Roman"/>
                        <w:bCs/>
                      </w:rPr>
                      <w:t>1</w:t>
                    </w:r>
                  </w:ins>
                  <w:ins w:id="49" w:author="Microsoft account" w:date="2025-07-24T22:35:00Z">
                    <w:r w:rsidRPr="0028354C">
                      <w:rPr>
                        <w:rFonts w:ascii="Times New Roman" w:hAnsi="Times New Roman" w:cs="Times New Roman"/>
                        <w:bCs/>
                      </w:rPr>
                      <w:t>}</w:t>
                    </w:r>
                  </w:ins>
                </w:p>
                <w:p w14:paraId="2BA1F29F" w14:textId="0024997D" w:rsidR="00D71D29" w:rsidRPr="0028354C" w:rsidRDefault="00D71D2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4507ADE2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14:paraId="2280475B" w14:textId="77777777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50">
                      <w:tblGrid>
                        <w:gridCol w:w="3700"/>
                      </w:tblGrid>
                    </w:tblGridChange>
                  </w:tblGrid>
                  <w:tr w:rsidR="00334C22" w:rsidRPr="0028354C" w14:paraId="3A1D9647" w14:textId="77777777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14:paraId="52A6810E" w14:textId="77777777" w:rsidR="00334C22" w:rsidRDefault="001B572A">
                        <w:pPr>
                          <w:spacing w:after="0" w:line="240" w:lineRule="auto"/>
                          <w:rPr>
                            <w:ins w:id="5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  <w:p w14:paraId="58B1DAA3" w14:textId="77777777"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14:paraId="500F4039" w14:textId="77777777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52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53" w:author="Microsoft account" w:date="2025-07-20T23:11:00Z"/>
                      <w:trPrChange w:id="54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55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14:paraId="1C1AED53" w14:textId="77777777" w:rsidR="00334C22" w:rsidRPr="006B313C" w:rsidDel="002428B0" w:rsidRDefault="00AD29FA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56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57" w:author="Microsoft account" w:date="2025-07-20T22:51:00Z">
                              <w:rPr>
                                <w:del w:id="58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59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60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14:paraId="70D93C8D" w14:textId="77777777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14:paraId="741FB7F3" w14:textId="77777777"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61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${</w:t>
                          </w:r>
                          <w:proofErr w:type="spellStart"/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ins_signature</w:t>
                          </w:r>
                          <w:proofErr w:type="spellEnd"/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ins_firstname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 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ins_lastname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}</w:t>
                        </w:r>
                      </w:p>
                      <w:p w14:paraId="7FE0DF08" w14:textId="77777777"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14:paraId="43E12767" w14:textId="77777777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14:paraId="58F4D6CC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14:paraId="2FB16559" w14:textId="77777777"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14:paraId="197F3E74" w14:textId="77777777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14:paraId="4389D362" w14:textId="77777777"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62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14:paraId="28335C27" w14:textId="77777777" w:rsidTr="00147162">
                    <w:trPr>
                      <w:trHeight w:val="325"/>
                      <w:del w:id="63" w:author="Microsoft account" w:date="2025-07-20T23:12:00Z"/>
                    </w:trPr>
                    <w:tc>
                      <w:tcPr>
                        <w:tcW w:w="3620" w:type="dxa"/>
                      </w:tcPr>
                      <w:p w14:paraId="418BB88A" w14:textId="77777777" w:rsidR="00334C22" w:rsidRPr="0028354C" w:rsidDel="002428B0" w:rsidRDefault="00334C22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64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65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14:paraId="53C5A3F4" w14:textId="77777777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5630BB9" w14:textId="77777777"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66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syll_chair</w:t>
                          </w:r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_signature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syll_chair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1F77F02B" w14:textId="77777777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602FA91F" w14:textId="77777777"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14:paraId="1A0C6FB0" w14:textId="77777777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14:paraId="5745564B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14:paraId="39637055" w14:textId="77777777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14:paraId="6A2570C0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36D94D03" w14:textId="77777777"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14:paraId="5A05AA28" w14:textId="77777777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14:paraId="496C47A7" w14:textId="77777777"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67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14:paraId="72F1BDE9" w14:textId="77777777" w:rsidTr="00147162">
                    <w:trPr>
                      <w:trHeight w:val="342"/>
                      <w:del w:id="68" w:author="Microsoft account" w:date="2025-07-20T23:13:00Z"/>
                    </w:trPr>
                    <w:tc>
                      <w:tcPr>
                        <w:tcW w:w="3660" w:type="dxa"/>
                      </w:tcPr>
                      <w:p w14:paraId="265DAE3A" w14:textId="77777777"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69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70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14:paraId="50E77D56" w14:textId="77777777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F0F817D" w14:textId="77777777"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71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syll_dean_signature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>}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${</w:t>
                        </w:r>
                        <w:proofErr w:type="spellStart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syll_dean</w:t>
                        </w:r>
                        <w:proofErr w:type="spellEnd"/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}</w:t>
                        </w:r>
                      </w:p>
                    </w:tc>
                  </w:tr>
                  <w:tr w:rsidR="00334C22" w:rsidRPr="0028354C" w14:paraId="795BB8F0" w14:textId="77777777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5BC03FC8" w14:textId="77777777"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14:paraId="093CD790" w14:textId="77777777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14:paraId="4ED2D4DC" w14:textId="77777777"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14:paraId="7E266868" w14:textId="77777777"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14:paraId="7FFFAC32" w14:textId="77777777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14:paraId="2E3E455A" w14:textId="77777777"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25F758A0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1D0FBE2E" w14:textId="77777777"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14:paraId="1C6D7FC8" w14:textId="77777777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14:paraId="0E7DF0EE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10908A32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14124854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14:paraId="30E65CF6" w14:textId="77777777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14:paraId="2FCBD727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3A09AF30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14:paraId="20928ADF" w14:textId="77777777"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0891BF1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01A678" w14:textId="77777777"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D20EFF8" w14:textId="77777777"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C7AEE" w14:textId="77777777" w:rsidR="00957E27" w:rsidRDefault="00957E27">
      <w:pPr>
        <w:spacing w:line="240" w:lineRule="auto"/>
      </w:pPr>
      <w:r>
        <w:separator/>
      </w:r>
    </w:p>
  </w:endnote>
  <w:endnote w:type="continuationSeparator" w:id="0">
    <w:p w14:paraId="64DF2748" w14:textId="77777777" w:rsidR="00957E27" w:rsidRDefault="00957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8E961" w14:textId="77777777" w:rsidR="00957E27" w:rsidRDefault="00957E27">
      <w:pPr>
        <w:spacing w:after="0"/>
      </w:pPr>
      <w:r>
        <w:separator/>
      </w:r>
    </w:p>
  </w:footnote>
  <w:footnote w:type="continuationSeparator" w:id="0">
    <w:p w14:paraId="412D07DE" w14:textId="77777777" w:rsidR="00957E27" w:rsidRDefault="00957E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 w14:paraId="4C1B657F" w14:textId="77777777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1E6BE32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 w14:paraId="06F875BB" w14:textId="77777777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211911A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 w14:paraId="0D8015CB" w14:textId="77777777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4C92DE6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F2956A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95ADA93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 w14:paraId="65BE90DC" w14:textId="77777777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5D0BECD" w14:textId="77777777"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${version}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347ED6" w14:textId="77777777"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effective_date</w:t>
          </w:r>
          <w:proofErr w:type="spellEnd"/>
          <w:r>
            <w:rPr>
              <w:rFonts w:ascii="Arial" w:hAnsi="Arial" w:cs="Arial"/>
              <w:sz w:val="16"/>
              <w:szCs w:val="16"/>
            </w:rPr>
            <w:t>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F2B2B4" w14:textId="77777777"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A768E6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A768E6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AC83039" w14:textId="77777777"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B7B38A" wp14:editId="246FB21E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0E6F0" w14:textId="77777777"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5F786E4F" w14:textId="77777777"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2A2CC6E9" w14:textId="77777777"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Claveria | Jasaan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14:paraId="12D795F0" w14:textId="77777777"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B7B38A"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C10E6F0" w14:textId="77777777"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5F786E4F" w14:textId="77777777"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2A2CC6E9" w14:textId="77777777"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Claveria | Jasaan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14:paraId="12D795F0" w14:textId="77777777"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77317">
    <w:abstractNumId w:val="0"/>
  </w:num>
  <w:num w:numId="2" w16cid:durableId="17507362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an valdevieso">
    <w15:presenceInfo w15:providerId="Windows Live" w15:userId="7a2880aa675506cd"/>
  </w15:person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D4560"/>
    <w:rsid w:val="000E53E5"/>
    <w:rsid w:val="00117AC2"/>
    <w:rsid w:val="00132242"/>
    <w:rsid w:val="00147162"/>
    <w:rsid w:val="00164E56"/>
    <w:rsid w:val="00165094"/>
    <w:rsid w:val="001724A4"/>
    <w:rsid w:val="00194105"/>
    <w:rsid w:val="001B572A"/>
    <w:rsid w:val="001B7CF5"/>
    <w:rsid w:val="001C137D"/>
    <w:rsid w:val="001E12E6"/>
    <w:rsid w:val="0020548E"/>
    <w:rsid w:val="0021321A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434CA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3C21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4C06"/>
    <w:rsid w:val="0057569A"/>
    <w:rsid w:val="00597492"/>
    <w:rsid w:val="005A3405"/>
    <w:rsid w:val="005C0EA5"/>
    <w:rsid w:val="00627FF8"/>
    <w:rsid w:val="00633BDB"/>
    <w:rsid w:val="00636B12"/>
    <w:rsid w:val="00640B07"/>
    <w:rsid w:val="006453DF"/>
    <w:rsid w:val="006514EC"/>
    <w:rsid w:val="006935B5"/>
    <w:rsid w:val="0069481F"/>
    <w:rsid w:val="006A1D53"/>
    <w:rsid w:val="006A700F"/>
    <w:rsid w:val="006B313C"/>
    <w:rsid w:val="006F02A3"/>
    <w:rsid w:val="006F5D11"/>
    <w:rsid w:val="00715666"/>
    <w:rsid w:val="00744633"/>
    <w:rsid w:val="00752094"/>
    <w:rsid w:val="0076762C"/>
    <w:rsid w:val="007A0076"/>
    <w:rsid w:val="007C272F"/>
    <w:rsid w:val="007D0578"/>
    <w:rsid w:val="007D2D10"/>
    <w:rsid w:val="007D588E"/>
    <w:rsid w:val="008000FB"/>
    <w:rsid w:val="00801AA0"/>
    <w:rsid w:val="00814321"/>
    <w:rsid w:val="0083498C"/>
    <w:rsid w:val="00847971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51E5E"/>
    <w:rsid w:val="00957E2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68E6"/>
    <w:rsid w:val="00A772BB"/>
    <w:rsid w:val="00AB7A37"/>
    <w:rsid w:val="00AC2F25"/>
    <w:rsid w:val="00AC4D20"/>
    <w:rsid w:val="00AD29FA"/>
    <w:rsid w:val="00AE1C5E"/>
    <w:rsid w:val="00AF1CC6"/>
    <w:rsid w:val="00B04855"/>
    <w:rsid w:val="00B051F2"/>
    <w:rsid w:val="00B20628"/>
    <w:rsid w:val="00B27A16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2B81"/>
    <w:rsid w:val="00CB6952"/>
    <w:rsid w:val="00CC565B"/>
    <w:rsid w:val="00CD3298"/>
    <w:rsid w:val="00CD698B"/>
    <w:rsid w:val="00CE047F"/>
    <w:rsid w:val="00CE2641"/>
    <w:rsid w:val="00CE6905"/>
    <w:rsid w:val="00D06C72"/>
    <w:rsid w:val="00D163B8"/>
    <w:rsid w:val="00D2244A"/>
    <w:rsid w:val="00D37709"/>
    <w:rsid w:val="00D43EBA"/>
    <w:rsid w:val="00D569CA"/>
    <w:rsid w:val="00D61C61"/>
    <w:rsid w:val="00D673C7"/>
    <w:rsid w:val="00D71D29"/>
    <w:rsid w:val="00DA3FFE"/>
    <w:rsid w:val="00DB1B58"/>
    <w:rsid w:val="00DD691F"/>
    <w:rsid w:val="00DF3FC9"/>
    <w:rsid w:val="00DF54C6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5AE73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  <w:style w:type="paragraph" w:styleId="Revision">
    <w:name w:val="Revision"/>
    <w:hidden/>
    <w:uiPriority w:val="99"/>
    <w:semiHidden/>
    <w:rsid w:val="00636B12"/>
    <w:rPr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E971D02-7DAA-4EC1-B1FA-CBDCA7F54E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juan valdevieso</cp:lastModifiedBy>
  <cp:revision>33</cp:revision>
  <dcterms:created xsi:type="dcterms:W3CDTF">2020-04-19T11:37:00Z</dcterms:created>
  <dcterms:modified xsi:type="dcterms:W3CDTF">2025-08-01T08:00:00Z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