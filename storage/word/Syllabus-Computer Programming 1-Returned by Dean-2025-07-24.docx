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67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69"/>
        <w:gridCol w:w="5301"/>
        <w:gridCol w:w="5697"/>
      </w:tblGrid>
      <w:tr w:rsidR="00334C22" w:rsidRPr="0028354C" w:rsidTr="00147162">
        <w:tc>
          <w:tcPr>
            <w:tcW w:w="8370" w:type="dxa"/>
            <w:gridSpan w:val="2"/>
            <w:vAlign w:val="center"/>
          </w:tcPr>
          <w:p w:rsidR="00334C22" w:rsidRPr="00AD29FA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 of Information Technology and Computing</w:t>
            </w:r>
          </w:p>
          <w:p w:rsidR="00334C22" w:rsidRPr="0028354C" w:rsidRDefault="001B57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 w:rsidRPr="00AD29FA">
              <w:rPr>
                <w:rFonts w:ascii="Times New Roman" w:hAnsi="Times New Roman" w:cs="Times New Roman"/>
                <w:sz w:val="24"/>
                <w:szCs w:val="24"/>
              </w:rPr>
              <w:t>Department of Information Technology</w:t>
            </w:r>
          </w:p>
        </w:tc>
        <w:tc>
          <w:tcPr>
            <w:tcW w:w="5697" w:type="dxa"/>
            <w:vAlign w:val="center"/>
          </w:tcPr>
          <w:p w:rsidR="00AD29FA" w:rsidRDefault="00AD29F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SYLLABUS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Title: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 Programming 1</w:t>
            </w:r>
          </w:p>
          <w:p w:rsidR="00334C22" w:rsidRPr="00AD29FA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Course Code: </w:t>
            </w:r>
            <w:r w:rsidRPr="00AD29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IT111</w:t>
            </w:r>
          </w:p>
          <w:p w:rsidR="00334C22" w:rsidRDefault="004C09C9" w:rsidP="004C09C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D29FA">
              <w:rPr>
                <w:rFonts w:ascii="Times New Roman" w:hAnsi="Times New Roman" w:cs="Times New Roman"/>
                <w:sz w:val="20"/>
                <w:szCs w:val="20"/>
              </w:rPr>
              <w:t xml:space="preserve">Credits: </w:t>
            </w:r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3 units (1 hours Lecture, 2 </w:t>
            </w:r>
            <w:proofErr w:type="spellStart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>hrs</w:t>
            </w:r>
            <w:proofErr w:type="spellEnd"/>
            <w:r w:rsidR="001B572A" w:rsidRPr="00AD29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Laboratory)</w:t>
            </w:r>
          </w:p>
          <w:p w:rsidR="00AD29FA" w:rsidRPr="0028354C" w:rsidRDefault="00AD29FA" w:rsidP="004C09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8"/>
              </w:rPr>
            </w:pPr>
          </w:p>
        </w:tc>
      </w:tr>
      <w:tr w:rsidR="00334C22" w:rsidRPr="0028354C" w:rsidTr="0028354C">
        <w:trPr>
          <w:trHeight w:val="2138"/>
        </w:trPr>
        <w:tc>
          <w:tcPr>
            <w:tcW w:w="3069" w:type="dxa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 w:rsidR="00334C22" w:rsidRPr="0028354C" w:rsidRDefault="001B572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TableGrid"/>
              <w:tblW w:w="3018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8"/>
            </w:tblGrid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PEO1: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Engage in successful careers as IT professionals in various industries.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PEO2: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Demonstrate continuous professional development through certifications, graduate studies, or self-directed learning.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PEO3: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Uphold ethical, social, and environmental responsibilities in their professional practice.</w:t>
                  </w:r>
                </w:p>
              </w:tc>
            </w:tr>
            <w:tr w:rsidR="00334C22" w:rsidRPr="0028354C" w:rsidTr="00A124A7">
              <w:trPr>
                <w:trHeight w:val="262"/>
              </w:trPr>
              <w:tc>
                <w:tcPr>
                  <w:tcW w:w="3018" w:type="dxa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PEO4: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 xml:space="preserve"> Contribute to innovation, process improvement, or entrepreneurship in IT-related domains.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 w:rsidR="00334C22" w:rsidRPr="0028354C" w:rsidRDefault="001B57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 w:rsidRPr="0028354C"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TableGrid"/>
              <w:tblW w:w="0" w:type="auto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2831"/>
            </w:tblGrid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a: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Apply computing knowledge and IT principles to solve real-world problems.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b: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complex problems and identify appropriate IT solutions.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c: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Design, implement, and evaluate computer-based systems or processes that meet desired needs.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d: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Work effectively in teams, including diverse and multidisciplinary environments.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e: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Understand professional, ethical, legal, and social issues and responsibilities related to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f: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Communicate effectively with stakeholders, both technical and non-technical.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g: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Analyze the impact of IT on individuals, organizations, and society.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h: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Engage in lifelong learning to adapt to the changing landscape of IT.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i: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Use current tools, techniques, and practices necessary for the IT profession.</w:t>
                  </w:r>
                </w:p>
              </w:tc>
            </w:tr>
            <w:tr w:rsidR="00334C22" w:rsidRPr="0028354C" w:rsidTr="00A124A7">
              <w:trPr>
                <w:trHeight w:val="271"/>
              </w:trPr>
              <w:tc>
                <w:tcPr>
                  <w:tcW w:w="28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 w:eastAsia="en-PH"/>
                    </w:rPr>
                    <w:t>j: </w:t>
                  </w:r>
                  <w:r w:rsidRPr="0028354C">
                    <w:rPr>
                      <w:rFonts w:ascii="Times New Roman" w:hAnsi="Times New Roman" w:cs="Times New Roman"/>
                      <w:sz w:val="18"/>
                      <w:szCs w:val="18"/>
                      <w:lang w:val="en-US" w:eastAsia="en-PH"/>
                    </w:rPr>
                    <w:t>Support IT infrastructure needs of an organization, including hardware, software, networks, and databases.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0998" w:type="dxa"/>
            <w:gridSpan w:val="2"/>
          </w:tcPr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379"/>
              <w:gridCol w:w="5379"/>
            </w:tblGrid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 w:rsidRPr="0028354C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t>1st Semester SY 2026-2027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Class Schedule: Class Sched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Bldg./Rm. No.: 41-104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Co-requisite(s):N/A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Joshua Amper, Juan Carlos Valdevieso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Email:  amper.joshua210@gmail.com, valdeviesojuan2@gmail.com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Mobile No.: 0932873817, 09561250107</w:t>
                  </w:r>
                </w:p>
              </w:tc>
              <w:tc>
                <w:tcPr>
                  <w:tcW w:w="2500" w:type="pct"/>
                </w:tcPr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Consultation Schedule:  Consult deeznuts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proofErr w:type="spellStart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Bldg.Rm</w:t>
                  </w:r>
                  <w:proofErr w:type="spellEnd"/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>. No.: 41-104</w:t>
                  </w:r>
                </w:p>
                <w:p w:rsidR="00334C22" w:rsidRPr="0028354C" w:rsidRDefault="001B572A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334C22" w:rsidRPr="009E312E" w:rsidRDefault="001B572A" w:rsidP="004C09C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Course Description:</w:t>
                  </w:r>
                  <w:r w:rsidR="004C09C9"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9E312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Course Description</w:t>
                  </w:r>
                </w:p>
                <w:p w:rsidR="00334C22" w:rsidRPr="0028354C" w:rsidRDefault="00334C22"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34C22" w:rsidRPr="0028354C" w:rsidTr="00147162">
              <w:trPr>
                <w:trHeight w:val="9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9E312E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E312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Course Outcome: </w:t>
                  </w:r>
                </w:p>
                <w:tbl>
                  <w:tblGrid>
                    <w:gridCol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  <w:gridCol w:w="300" w:type="dxa"/>
                  </w:tblGrid>
                  <w:tblPr>
                    <w:tblW w:w="5000" w:type="pct"/>
                    <w:tblLayout w:type="autofit"/>
                    <w:tblCellMar>
                      <w:top w:w="0" w:type="dxa"/>
                      <w:left w:w="50" w:type="dxa"/>
                      <w:right w:w="50" w:type="dxa"/>
                      <w:bottom w:w="0" w:type="dxa"/>
                    </w:tblCellMar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2500" w:type="dxa"/>
                        <w:vAlign w:val="center"/>
                        <w:vMerge w:val="restart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Course Outcomes (CO)</w:t>
                        </w:r>
                      </w:p>
                    </w:tc>
                    <w:tc>
                      <w:tcPr>
                        <w:tcW w:w="3000" w:type="dxa"/>
                        <w:vAlign w:val="center"/>
                        <w:gridSpan w:val="10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Program Outcomes (PO)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6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9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  <w:b w:val="1"/>
                            <w:bCs w:val="1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CO1: Apply fundamental programming concepts such as variables, control structures, functions, and data types to solve basic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I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CO2: Demonstrate understanding of basic programming constructs such as variables, data types, operators, control structures (if-else, loops), and functions to solve computational problems.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E</w:t>
                        </w:r>
                      </w:p>
                    </w:tc>
                  </w:tr>
                  <w:tr>
                    <w:trPr/>
                    <w:tc>
                      <w:tcPr>
                        <w:tcW w:w="2500" w:type="dxa"/>
                        <w:noWrap/>
                      </w:tcPr>
                      <w:p>
                        <w:pPr>
                          <w:jc w:val="left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CO3: Apply object-oriented programming concepts such as encapsulation, inheritance, and polymorphism to develop efficient and modular programs.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  <w:tc>
                      <w:tcPr>
                        <w:tcW w:w="300" w:type="dxa"/>
                        <w:vAlign w:val="center"/>
                        <w:noWrap/>
                      </w:tcPr>
                      <w:p>
                        <w:pPr>
                          <w:jc w:val="center"/>
                          <w:spacing w:before="0" w:after="0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8"/>
                            <w:szCs w:val="18"/>
                          </w:rPr>
                          <w:t xml:space="preserve">D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pStyle w:val="ListParagraph"/>
                    <w:spacing w:after="0" w:line="240" w:lineRule="auto"/>
                    <w:ind w:left="4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5000" w:type="pct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8"/>
                    <w:gridCol w:w="1080"/>
                    <w:gridCol w:w="1890"/>
                    <w:gridCol w:w="1350"/>
                    <w:gridCol w:w="1080"/>
                    <w:gridCol w:w="990"/>
                    <w:gridCol w:w="1170"/>
                    <w:gridCol w:w="990"/>
                    <w:gridCol w:w="784"/>
                  </w:tblGrid>
                  <w:tr w:rsidR="00334C22" w:rsidRPr="0028354C" w:rsidTr="00861949">
                    <w:trPr>
                      <w:trHeight w:val="90"/>
                    </w:trPr>
                    <w:tc>
                      <w:tcPr>
                        <w:tcW w:w="1198" w:type="dxa"/>
                        <w:vAlign w:val="center"/>
                      </w:tcPr>
                      <w:p w:rsidR="00334C22" w:rsidRPr="00861949" w:rsidRDefault="0028354C" w:rsidP="0028354C"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Allotted Time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 xml:space="preserve">Course </w:t>
                        </w:r>
                      </w:p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Outcomes (CO)</w:t>
                        </w:r>
                      </w:p>
                    </w:tc>
                    <w:tc>
                      <w:tcPr>
                        <w:tcW w:w="18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35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Topic/s</w:t>
                        </w:r>
                      </w:p>
                    </w:tc>
                    <w:tc>
                      <w:tcPr>
                        <w:tcW w:w="108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7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Grading Criteria</w:t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Remarks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35hoursWeek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SUGGESTED READINGS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ASSESSMENT TASK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  <w:vAlign w:val="center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5hoursWEEK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iCs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  <w:tc>
                      <w:tcPr>
                        <w:tcW w:w="784" w:type="dxa"/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lastRenderedPageBreak/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260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lastRenderedPageBreak/>
                          <w:t>MIDTERM EXAMINATION</w:t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36 hours Week 1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CO2, CO3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c>
                      <w:tcPr>
                        <w:tcW w:w="1198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 hours WEEK 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CO1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ILO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TOPICS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SR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TLA</w:t>
                        </w:r>
                      </w:p>
                    </w:tc>
                    <w:tc>
                      <w:tcPr>
                        <w:tcW w:w="1170" w:type="dxa"/>
                      </w:tcPr>
                      <w:p w:rsidR="00334C22" w:rsidRPr="0028354C" w:rsidRDefault="001B572A">
                        <w:pPr>
                          <w:pStyle w:val="ListParagraph"/>
                          <w:spacing w:before="100" w:after="100" w:line="240" w:lineRule="auto"/>
                          <w:ind w:left="-49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ASS</w:t>
                        </w:r>
                      </w:p>
                    </w:tc>
                    <w:tc>
                      <w:tcPr>
                        <w:tcW w:w="990" w:type="dxa"/>
                      </w:tcPr>
                      <w:p w:rsidR="00334C22" w:rsidRPr="0028354C" w:rsidRDefault="001B572A"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784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/>
                        </w:r>
                      </w:p>
                    </w:tc>
                  </w:tr>
                  <w:tr w:rsidR="00334C22" w:rsidRPr="0028354C" w:rsidTr="00861949">
                    <w:trPr>
                      <w:trHeight w:val="323"/>
                    </w:trPr>
                    <w:tc>
                      <w:tcPr>
                        <w:tcW w:w="10532" w:type="dxa"/>
                        <w:gridSpan w:val="9"/>
                        <w:vAlign w:val="center"/>
                      </w:tcPr>
                      <w:p w:rsidR="00334C22" w:rsidRPr="00861949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8619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FINAL EXAMINATION</w:t>
                        </w: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334C22" w:rsidRPr="0028354C" w:rsidTr="00147162">
              <w:trPr>
                <w:trHeight w:val="440"/>
              </w:trPr>
              <w:tc>
                <w:tcPr>
                  <w:tcW w:w="5000" w:type="pct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334C22" w:rsidRPr="0028354C" w:rsidRDefault="001B572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1. Course Readings/Materials</w:t>
                  </w:r>
                  <w:br/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Starting Out with Python, Tony Gaddis, Pearson (2019)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Introduction to Programming Using Python, Y. Liang, Pearson (2013)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Python: The Ultimate Beginner's Guide, Andrew Johansen (2016)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https://docs.python.org/3/tutorial/index.html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https://www.tutorialspoint.com/python/index.htm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https://www.learnpython.org/</w:t>
                  </w:r>
                  <w:b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       • https://github.com/python</w:t>
                  </w:r>
                  <w:br/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t xml:space="preserve">Rubrics:</w:t>
                  </w:r>
                  <w:br/>
                </w:p>
                <w:tbl>
                  <w:tblGrid>
                    <w:gridCol w:w="2000" w:type="dxa"/>
                    <w:gridCol w:w="2000" w:type="dxa"/>
                  </w:tblGrid>
                  <w:tblPr>
                    <w:tblW w:w="5000" w:type="pct"/>
                    <w:tblLayout w:type="autofit"/>
                    <w:tblBorders>
                      <w:top w:val="single" w:sz="6" w:color="000000"/>
                      <w:left w:val="single" w:sz="6" w:color="000000"/>
                      <w:right w:val="single" w:sz="6" w:color="000000"/>
                      <w:bottom w:val="single" w:sz="6" w:color="000000"/>
                      <w:insideH w:val="single" w:sz="6" w:color="000000"/>
                      <w:insideV w:val="single" w:sz="6" w:color="000000"/>
                    </w:tblBorders>
                  </w:tblPr>
                  <w:tr>
                    <w:trPr/>
                    <w:tc>
                      <w:tcPr>
                        <w:tcW w:w="4000" w:type="dxa"/>
                        <w:gridSpan w:val="4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Laboratory Exam</w:t>
                        </w:r>
                      </w:p>
                    </w:tc>
                  </w:tr>
                  <w:tr>
                    <w:trPr/>
                    <w:tc>
                      <w:tcPr>
                        <w:tcW w:w="2000" w:type="dxa"/>
                        <w:gridSpan w:val="2"/>
                        <w:vMerge w:val="restart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CRTIERA</w:t>
                        </w:r>
                      </w:p>
                    </w:tc>
                    <w:tc>
                      <w:tcPr>
                        <w:tcW w:w="2000" w:type="dxa"/>
                        <w:gridSpan w:val="2"/>
                        <w:vMerge w:val="restart"/>
                        <w:noWrap/>
                      </w:tcPr>
                      <w:p>
                        <w:pPr>
                          <w:jc w:val="center"/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 xml:space="preserve">50%</w:t>
                        </w:r>
                      </w:p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  <w:tr>
                    <w:trPr/>
                    <w:tc>
                      <w:tcPr>
                        <w:vMerge w:val="continue"/>
                        <w:noWrap/>
                      </w:tcPr>
                      <w:p/>
                    </w:tc>
                  </w:tr>
                </w:tbl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/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>   </w:t>
                  </w:r>
                </w:p>
                <w:p w:rsidR="00334C22" w:rsidRPr="0028354C" w:rsidRDefault="001B572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28354C">
                    <w:rPr>
                      <w:rFonts w:ascii="Times New Roman" w:hAnsi="Times New Roman" w:cs="Times New Roman"/>
                      <w:bCs/>
                    </w:rPr>
                    <w:t xml:space="preserve">               </w:t>
                  </w:r>
                  <w:r w:rsidRPr="0028354C">
                    <w:rPr>
                      <w:rFonts w:ascii="Times New Roman" w:hAnsi="Times New Roman" w:cs="Times New Roman"/>
                      <w:bCs/>
                    </w:rPr>
                    <w:lastRenderedPageBreak/>
                    <w:t>             </w:t>
                  </w: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TableGrid"/>
              <w:tblW w:w="11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46"/>
              <w:gridCol w:w="583"/>
              <w:gridCol w:w="2763"/>
              <w:gridCol w:w="1062"/>
              <w:gridCol w:w="2284"/>
              <w:gridCol w:w="1546"/>
            </w:tblGrid>
            <w:tr w:rsidR="00334C22" w:rsidRPr="0028354C" w:rsidTr="00217427">
              <w:trPr>
                <w:trHeight w:val="90"/>
              </w:trPr>
              <w:tc>
                <w:tcPr>
                  <w:tcW w:w="3929" w:type="dxa"/>
                  <w:gridSpan w:val="2"/>
                </w:tcPr>
                <w:tbl>
                  <w:tblPr>
                    <w:tblStyle w:val="TableGrid"/>
                    <w:tblW w:w="370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00"/>
                    <w:tblGridChange w:id="0">
                      <w:tblGrid>
                        <w:gridCol w:w="3700"/>
                      </w:tblGrid>
                    </w:tblGridChange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700" w:type="dxa"/>
                      </w:tcPr>
                      <w:p w:rsidR="00334C22" w:rsidRDefault="001B572A">
                        <w:pPr>
                          <w:spacing w:after="0" w:line="240" w:lineRule="auto"/>
                          <w:rPr>
                            <w:ins w:id="1" w:author="Microsoft account" w:date="2025-07-20T23:17:00Z"/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  <w:t>Prepared by:</w:t>
                        </w:r>
                        <w:bookmarkStart w:id="2" w:name="_GoBack"/>
                        <w:bookmarkEnd w:id="2"/>
                      </w:p>
                      <w:p w:rsidR="00BA44A5" w:rsidRPr="0028354C" w:rsidRDefault="00BA44A5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Del="002428B0" w:rsidTr="005C0EA5">
                    <w:tblPrEx>
                      <w:tblW w:w="3700" w:type="dxa"/>
                      <w:tblInd w:w="5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PrExChange w:id="3" w:author="Microsoft account" w:date="2025-07-20T23:09:00Z">
                        <w:tblPrEx>
                          <w:tblW w:w="3700" w:type="dxa"/>
                          <w:tblInd w:w="5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</w:tblPrEx>
                      </w:tblPrExChange>
                    </w:tblPrEx>
                    <w:trPr>
                      <w:trHeight w:val="325"/>
                      <w:del w:id="4" w:author="Microsoft account" w:date="2025-07-20T23:11:00Z"/>
                      <w:trPrChange w:id="5" w:author="Microsoft account" w:date="2025-07-20T23:09:00Z">
                        <w:trPr>
                          <w:trHeight w:val="325"/>
                        </w:trPr>
                      </w:trPrChange>
                    </w:trPr>
                    <w:tc>
                      <w:tcPr>
                        <w:tcW w:w="3700" w:type="dxa"/>
                        <w:tcPrChange w:id="6" w:author="Microsoft account" w:date="2025-07-20T23:09:00Z">
                          <w:tcPr>
                            <w:tcW w:w="3700" w:type="dxa"/>
                            <w:vAlign w:val="center"/>
                          </w:tcPr>
                        </w:tcPrChange>
                      </w:tcPr>
                      <w:p w:rsidR="00334C22" w:rsidRPr="006B313C" w:rsidDel="002428B0" w:rsidRDefault="00AD29FA" w:rsidP="002428B0">
                        <w:pPr>
                          <w:tabs>
                            <w:tab w:val="center" w:pos="1742"/>
                          </w:tabs>
                          <w:spacing w:after="0" w:line="240" w:lineRule="auto"/>
                          <w:rPr>
                            <w:del w:id="7" w:author="Microsoft account" w:date="2025-07-20T23:11:00Z"/>
                            <w:rFonts w:ascii="Times New Roman" w:hAnsi="Times New Roman" w:cs="Times New Roman"/>
                            <w:szCs w:val="18"/>
                            <w:lang w:val="en-US"/>
                            <w:rPrChange w:id="8" w:author="Microsoft account" w:date="2025-07-20T22:51:00Z">
                              <w:rPr>
                                <w:del w:id="9" w:author="Microsoft account" w:date="2025-07-20T23:11:00Z"/>
                                <w:rFonts w:ascii="Times New Roman" w:hAnsi="Times New Roman" w:cs="Times New Roman"/>
                                <w:b/>
                                <w:szCs w:val="18"/>
                                <w:lang w:val="en-US"/>
                              </w:rPr>
                            </w:rPrChange>
                          </w:rPr>
                          <w:pPrChange w:id="10" w:author="Microsoft account" w:date="2025-07-20T23:11:00Z">
                            <w:pPr>
                              <w:spacing w:after="0" w:line="240" w:lineRule="auto"/>
                            </w:pPr>
                          </w:pPrChange>
                        </w:pPr>
                        <w:del w:id="11" w:author="Microsoft account" w:date="2025-07-20T23:11:00Z">
                          <w:r w:rsidDel="002428B0">
                            <w:rPr>
                              <w:rFonts w:ascii="Times New Roman" w:hAnsi="Times New Roman" w:cs="Times New Roman"/>
                              <w:b/>
                              <w:szCs w:val="18"/>
                              <w:lang w:val="en-US"/>
                            </w:rPr>
                            <w:delText xml:space="preserve">     </w:delText>
                          </w:r>
                        </w:del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3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Joshua Amper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574"/>
                    </w:trPr>
                    <w:tc>
                      <w:tcPr>
                        <w:tcW w:w="3700" w:type="dxa"/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</w:pPr>
                        <w:ins w:id="12" w:author="Microsoft account" w:date="2025-07-20T23:11:00Z">
                          <w:r w:rsidRPr="00CD56DC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4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  <w:u w:val="single"/>
                              <w:lang w:val="en-US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u w:val="single"/>
                            <w:lang w:val="en-US"/>
                          </w:rPr>
                          <w:t>Juan Carlos Valdevieso</w:t>
                        </w:r>
                      </w:p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Cs w:val="18"/>
                            <w:lang w:val="en-US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Instructor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70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2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20"/>
                  </w:tblGrid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</w:tcPr>
                      <w:p w:rsidR="00BA44A5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Recommending Approval:</w:t>
                        </w:r>
                        <w:ins w:id="13" w:author="Microsoft account" w:date="2025-07-20T23:18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25"/>
                      <w:del w:id="14" w:author="Microsoft account" w:date="2025-07-20T23:12:00Z"/>
                    </w:trPr>
                    <w:tc>
                      <w:tcPr>
                        <w:tcW w:w="3620" w:type="dxa"/>
                      </w:tcPr>
                      <w:p w:rsidR="00334C22" w:rsidRPr="0028354C" w:rsidDel="002428B0" w:rsidRDefault="00334C22" w:rsidP="002428B0">
                        <w:pPr>
                          <w:tabs>
                            <w:tab w:val="left" w:pos="1068"/>
                            <w:tab w:val="center" w:pos="1702"/>
                          </w:tabs>
                          <w:spacing w:after="0" w:line="240" w:lineRule="auto"/>
                          <w:rPr>
                            <w:del w:id="15" w:author="Microsoft account" w:date="2025-07-20T23:12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16" w:author="Microsoft account" w:date="2025-07-20T23:1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25"/>
                    </w:trPr>
                    <w:tc>
                      <w:tcPr>
                        <w:tcW w:w="362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17" w:author="Microsoft account" w:date="2025-07-20T23:12:00Z">
                          <w:r w:rsidRPr="008A6926">
                            <w:rPr>
                              <w:rFonts w:ascii="Times New Roman" w:hAnsi="Times New Roman" w:cs="Times New Roman"/>
                              <w:szCs w:val="18"/>
                              <w:lang w:val="en-US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5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38"/>
                    </w:trPr>
                    <w:tc>
                      <w:tcPr>
                        <w:tcW w:w="362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6B313C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  <w:t>Department Chair</w:t>
                        </w: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  <w:tr w:rsidR="00334C22" w:rsidRPr="0028354C" w:rsidTr="00147162">
                    <w:trPr>
                      <w:trHeight w:val="349"/>
                    </w:trPr>
                    <w:tc>
                      <w:tcPr>
                        <w:tcW w:w="3620" w:type="dxa"/>
                        <w:vAlign w:val="center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Cs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825" w:type="dxa"/>
                  <w:gridSpan w:val="2"/>
                </w:tcPr>
                <w:tbl>
                  <w:tblPr>
                    <w:tblStyle w:val="TableGrid"/>
                    <w:tblW w:w="3660" w:type="dxa"/>
                    <w:tblInd w:w="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60"/>
                  </w:tblGrid>
                  <w:tr w:rsidR="00334C22" w:rsidRPr="0028354C" w:rsidTr="00147162">
                    <w:trPr>
                      <w:trHeight w:val="300"/>
                    </w:trPr>
                    <w:tc>
                      <w:tcPr>
                        <w:tcW w:w="3660" w:type="dxa"/>
                      </w:tcPr>
                      <w:p w:rsidR="00334C22" w:rsidRPr="0028354C" w:rsidRDefault="001B572A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  <w:t>Approved by:</w:t>
                        </w:r>
                        <w:ins w:id="18" w:author="Microsoft account" w:date="2025-07-20T23:17:00Z">
                          <w:r w:rsidR="00BA44A5">
                            <w:rPr>
                              <w:rFonts w:ascii="Times New Roman" w:hAnsi="Times New Roman" w:cs="Times New Roman"/>
                              <w:b/>
                              <w:szCs w:val="18"/>
                            </w:rPr>
                            <w:br/>
                          </w:r>
                        </w:ins>
                      </w:p>
                    </w:tc>
                  </w:tr>
                  <w:tr w:rsidR="00334C22" w:rsidRPr="0028354C" w:rsidDel="002428B0" w:rsidTr="00147162">
                    <w:trPr>
                      <w:trHeight w:val="342"/>
                      <w:del w:id="19" w:author="Microsoft account" w:date="2025-07-20T23:13:00Z"/>
                    </w:trPr>
                    <w:tc>
                      <w:tcPr>
                        <w:tcW w:w="3660" w:type="dxa"/>
                      </w:tcPr>
                      <w:p w:rsidR="00334C22" w:rsidRPr="0028354C" w:rsidDel="002428B0" w:rsidRDefault="00334C22">
                        <w:pPr>
                          <w:spacing w:after="0" w:line="240" w:lineRule="auto"/>
                          <w:jc w:val="center"/>
                          <w:rPr>
                            <w:del w:id="20" w:author="Microsoft account" w:date="2025-07-20T23:13:00Z"/>
                            <w:rFonts w:ascii="Times New Roman" w:hAnsi="Times New Roman" w:cs="Times New Roman"/>
                            <w:b/>
                            <w:szCs w:val="18"/>
                          </w:rPr>
                          <w:pPrChange w:id="21" w:author="Microsoft account" w:date="2025-07-20T22:52:00Z">
                            <w:pPr>
                              <w:spacing w:after="0" w:line="240" w:lineRule="auto"/>
                            </w:pPr>
                          </w:pPrChange>
                        </w:pPr>
                      </w:p>
                    </w:tc>
                  </w:tr>
                  <w:tr w:rsidR="00334C22" w:rsidRPr="0028354C" w:rsidTr="00147162">
                    <w:trPr>
                      <w:trHeight w:val="332"/>
                    </w:trPr>
                    <w:tc>
                      <w:tcPr>
                        <w:tcW w:w="366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334C22" w:rsidRPr="0028354C" w:rsidRDefault="002428B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ins w:id="22" w:author="Microsoft account" w:date="2025-07-20T23:13:00Z"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t/>
                            <w:pict>
                              <v:shape type="#_x0000_t75" style="width:120px;height:38.794901506373px" stroked="f" filled="f">
                                <v:imagedata r:id="rId16" o:title=""/>
                              </v:shape>
                            </w:pict>
                            <w:t/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Cs w:val="18"/>
                            </w:rPr>
                            <w:br/>
                          </w:r>
                        </w:ins>
                        <w:r w:rsidR="001B572A"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Engr. Juan Carlos Valdevieso Jr.</w:t>
                        </w:r>
                      </w:p>
                    </w:tc>
                  </w:tr>
                  <w:tr w:rsidR="00334C22" w:rsidRPr="0028354C" w:rsidTr="00147162">
                    <w:trPr>
                      <w:trHeight w:val="306"/>
                    </w:trPr>
                    <w:tc>
                      <w:tcPr>
                        <w:tcW w:w="3660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334C22" w:rsidRPr="0028354C" w:rsidRDefault="001B572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</w:pPr>
                        <w:r w:rsidRPr="0028354C">
                          <w:rPr>
                            <w:rFonts w:ascii="Times New Roman" w:hAnsi="Times New Roman" w:cs="Times New Roman"/>
                            <w:bCs/>
                            <w:szCs w:val="18"/>
                          </w:rPr>
                          <w:t>Dean</w:t>
                        </w:r>
                      </w:p>
                    </w:tc>
                  </w:tr>
                  <w:tr w:rsidR="00334C22" w:rsidRPr="0028354C" w:rsidTr="00147162">
                    <w:trPr>
                      <w:trHeight w:val="377"/>
                    </w:trPr>
                    <w:tc>
                      <w:tcPr>
                        <w:tcW w:w="3660" w:type="dxa"/>
                      </w:tcPr>
                      <w:p w:rsidR="00334C22" w:rsidRPr="0028354C" w:rsidRDefault="00334C22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szCs w:val="18"/>
                          </w:rPr>
                        </w:pPr>
                      </w:p>
                    </w:tc>
                  </w:tr>
                </w:tbl>
                <w:p w:rsidR="00334C22" w:rsidRPr="0028354C" w:rsidRDefault="00334C2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 w:rsidP="0021742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34C22" w:rsidRPr="0028354C" w:rsidTr="00217427">
              <w:trPr>
                <w:gridAfter w:val="1"/>
                <w:wAfter w:w="1546" w:type="dxa"/>
              </w:trPr>
              <w:tc>
                <w:tcPr>
                  <w:tcW w:w="3346" w:type="dxa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  <w:gridSpan w:val="2"/>
                </w:tcPr>
                <w:p w:rsidR="00334C22" w:rsidRPr="0028354C" w:rsidRDefault="00334C2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334C22" w:rsidRPr="0028354C" w:rsidRDefault="00334C2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334C22" w:rsidRPr="0028354C" w:rsidRDefault="00334C22" w:rsidP="00217427">
      <w:pPr>
        <w:tabs>
          <w:tab w:val="left" w:pos="7783"/>
        </w:tabs>
        <w:rPr>
          <w:rFonts w:ascii="Times New Roman" w:hAnsi="Times New Roman" w:cs="Times New Roman"/>
          <w:sz w:val="18"/>
          <w:szCs w:val="18"/>
        </w:rPr>
      </w:pPr>
    </w:p>
    <w:sectPr w:rsidR="00334C22" w:rsidRPr="0028354C" w:rsidSect="00147162">
      <w:headerReference w:type="default" r:id="rId9"/>
      <w:type w:val="oddPage"/>
      <w:pgSz w:w="16839" w:h="11907" w:orient="landscape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B6" w:rsidRDefault="004667B6">
      <w:pPr>
        <w:spacing w:line="240" w:lineRule="auto"/>
      </w:pPr>
      <w:r>
        <w:separator/>
      </w:r>
    </w:p>
  </w:endnote>
  <w:endnote w:type="continuationSeparator" w:id="0">
    <w:p w:rsidR="004667B6" w:rsidRDefault="00466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B6" w:rsidRDefault="004667B6">
      <w:pPr>
        <w:spacing w:after="0"/>
      </w:pPr>
      <w:r>
        <w:separator/>
      </w:r>
    </w:p>
  </w:footnote>
  <w:footnote w:type="continuationSeparator" w:id="0">
    <w:p w:rsidR="004667B6" w:rsidRDefault="004667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930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8"/>
      <w:gridCol w:w="1409"/>
      <w:gridCol w:w="593"/>
    </w:tblGrid>
    <w:tr w:rsidR="00334C22">
      <w:trPr>
        <w:trHeight w:val="193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 w:rsidR="00334C22">
      <w:trPr>
        <w:trHeight w:val="308"/>
        <w:jc w:val="right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 w:rsidR="00334C22">
      <w:trPr>
        <w:trHeight w:val="227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 w:rsidR="00334C22">
      <w:trPr>
        <w:trHeight w:val="300"/>
        <w:jc w:val="right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AD29F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6935B5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07.01.25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34C22" w:rsidRDefault="001B572A"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BA44A5">
            <w:rPr>
              <w:rFonts w:ascii="Arial" w:hAns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334C22" w:rsidRDefault="001B572A">
    <w:r>
      <w:rPr>
        <w:rFonts w:ascii="Book Antiqua" w:hAnsi="Book Antiqua"/>
        <w:noProof/>
        <w:lang w:val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 w:rsidR="00334C22" w:rsidRDefault="001B572A"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Cagayan de Oro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Claveria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Jasaan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Oroquieta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Panaon</w:t>
                            </w:r>
                            <w:proofErr w:type="spellEnd"/>
                          </w:p>
                          <w:p w:rsidR="00334C22" w:rsidRDefault="00334C22"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0;margin-top:-83.25pt;width:374.45pt;height:90.7pt;z-index:251668480" coordorigin=",-850" coordsize="47555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top:-850;width:10737;height:11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UcWjBAAAA2gAAAA8AAABkcnMvZG93bnJldi54bWxEj0GLwjAUhO/C/ofwhL3ImqogUo0iC8Iu&#10;XjR274/m2Rabl9Jk2/rvjSB4HGbmG2azG2wtOmp95VjBbJqAIM6dqbhQkF0OXysQPiAbrB2Tgjt5&#10;2G0/RhtMjev5TJ0OhYgQ9ikqKENoUil9XpJFP3UNcfSurrUYomwLaVrsI9zWcp4kS2mx4rhQYkPf&#10;JeU3/W8VJKe/35Wf8P141Xri+y7TC50p9Tke9msQgYbwDr/aP0bBHJ5X4g2Q2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UcWjBAAAA2g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10033;top:2159;width:3752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 w:rsidR="00334C22" w:rsidRDefault="001B572A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 w:rsidR="00334C22" w:rsidRDefault="001B572A"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Cagayan de Oro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Claveria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Jasaan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Oroquieta</w:t>
                      </w:r>
                      <w:proofErr w:type="spellEnd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Panaon</w:t>
                      </w:r>
                      <w:proofErr w:type="spellEnd"/>
                    </w:p>
                    <w:p w:rsidR="00334C22" w:rsidRDefault="00334C22"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15263"/>
    <w:multiLevelType w:val="multilevel"/>
    <w:tmpl w:val="3F0152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22577"/>
    <w:multiLevelType w:val="multilevel"/>
    <w:tmpl w:val="48A22577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7a2880aa67550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47162"/>
    <w:rsid w:val="001724A4"/>
    <w:rsid w:val="00194105"/>
    <w:rsid w:val="001B572A"/>
    <w:rsid w:val="001B7CF5"/>
    <w:rsid w:val="001E12E6"/>
    <w:rsid w:val="0020548E"/>
    <w:rsid w:val="00217427"/>
    <w:rsid w:val="00241FF2"/>
    <w:rsid w:val="002428B0"/>
    <w:rsid w:val="002730AF"/>
    <w:rsid w:val="0027459E"/>
    <w:rsid w:val="0028354C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4C22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667B6"/>
    <w:rsid w:val="0047213F"/>
    <w:rsid w:val="00475EF9"/>
    <w:rsid w:val="00480797"/>
    <w:rsid w:val="004A2955"/>
    <w:rsid w:val="004C09C9"/>
    <w:rsid w:val="0050133E"/>
    <w:rsid w:val="00514F97"/>
    <w:rsid w:val="0052255E"/>
    <w:rsid w:val="00563E54"/>
    <w:rsid w:val="005662E1"/>
    <w:rsid w:val="0057569A"/>
    <w:rsid w:val="00597492"/>
    <w:rsid w:val="005A3405"/>
    <w:rsid w:val="005C0EA5"/>
    <w:rsid w:val="00627FF8"/>
    <w:rsid w:val="00633BDB"/>
    <w:rsid w:val="00640B07"/>
    <w:rsid w:val="006453DF"/>
    <w:rsid w:val="006514EC"/>
    <w:rsid w:val="006935B5"/>
    <w:rsid w:val="0069481F"/>
    <w:rsid w:val="006A700F"/>
    <w:rsid w:val="006B313C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1949"/>
    <w:rsid w:val="00867721"/>
    <w:rsid w:val="008702EB"/>
    <w:rsid w:val="008851F0"/>
    <w:rsid w:val="008A4B0C"/>
    <w:rsid w:val="008C68CC"/>
    <w:rsid w:val="008C707F"/>
    <w:rsid w:val="008D1FA8"/>
    <w:rsid w:val="008D4B11"/>
    <w:rsid w:val="008E5988"/>
    <w:rsid w:val="00911F68"/>
    <w:rsid w:val="00922B50"/>
    <w:rsid w:val="00923831"/>
    <w:rsid w:val="00932397"/>
    <w:rsid w:val="00970CEE"/>
    <w:rsid w:val="009B07B0"/>
    <w:rsid w:val="009B5358"/>
    <w:rsid w:val="009C6E20"/>
    <w:rsid w:val="009D377C"/>
    <w:rsid w:val="009E312E"/>
    <w:rsid w:val="00A124A7"/>
    <w:rsid w:val="00A22D88"/>
    <w:rsid w:val="00A63434"/>
    <w:rsid w:val="00A736A1"/>
    <w:rsid w:val="00A772BB"/>
    <w:rsid w:val="00AC2F25"/>
    <w:rsid w:val="00AC4D20"/>
    <w:rsid w:val="00AD29FA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A44A5"/>
    <w:rsid w:val="00BB07DC"/>
    <w:rsid w:val="00BB292B"/>
    <w:rsid w:val="00BB750B"/>
    <w:rsid w:val="00BE68E1"/>
    <w:rsid w:val="00C02404"/>
    <w:rsid w:val="00C06E76"/>
    <w:rsid w:val="00C12D95"/>
    <w:rsid w:val="00C17564"/>
    <w:rsid w:val="00C822FF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D691F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3FD2E03"/>
    <w:rsid w:val="045E6757"/>
    <w:rsid w:val="04853622"/>
    <w:rsid w:val="05457C09"/>
    <w:rsid w:val="063F133E"/>
    <w:rsid w:val="092278F1"/>
    <w:rsid w:val="09B54DB8"/>
    <w:rsid w:val="0A8B5801"/>
    <w:rsid w:val="0A9C3C41"/>
    <w:rsid w:val="0C165A64"/>
    <w:rsid w:val="0C370071"/>
    <w:rsid w:val="0D381857"/>
    <w:rsid w:val="0DBF6376"/>
    <w:rsid w:val="0DF36AFF"/>
    <w:rsid w:val="10962FBF"/>
    <w:rsid w:val="110C5208"/>
    <w:rsid w:val="11485CEA"/>
    <w:rsid w:val="11E562E9"/>
    <w:rsid w:val="121D5045"/>
    <w:rsid w:val="13130C3B"/>
    <w:rsid w:val="13CE068C"/>
    <w:rsid w:val="15011905"/>
    <w:rsid w:val="168A13B6"/>
    <w:rsid w:val="1A5427E7"/>
    <w:rsid w:val="1B202616"/>
    <w:rsid w:val="1B9E7E6B"/>
    <w:rsid w:val="1BC5023D"/>
    <w:rsid w:val="1CB42226"/>
    <w:rsid w:val="1D67554C"/>
    <w:rsid w:val="1DF51610"/>
    <w:rsid w:val="1EA23DCE"/>
    <w:rsid w:val="22A9119C"/>
    <w:rsid w:val="23F84985"/>
    <w:rsid w:val="249720B1"/>
    <w:rsid w:val="272337D0"/>
    <w:rsid w:val="28067B3A"/>
    <w:rsid w:val="289A2879"/>
    <w:rsid w:val="29BA01ED"/>
    <w:rsid w:val="2B256796"/>
    <w:rsid w:val="2B906D86"/>
    <w:rsid w:val="2BC2085A"/>
    <w:rsid w:val="2C4A42AF"/>
    <w:rsid w:val="2EB143A8"/>
    <w:rsid w:val="2FA75BCE"/>
    <w:rsid w:val="304325BD"/>
    <w:rsid w:val="304D0E8B"/>
    <w:rsid w:val="30894D74"/>
    <w:rsid w:val="312B7C81"/>
    <w:rsid w:val="31EB26A4"/>
    <w:rsid w:val="325D06AE"/>
    <w:rsid w:val="34646885"/>
    <w:rsid w:val="349A0368"/>
    <w:rsid w:val="3533180D"/>
    <w:rsid w:val="374A465C"/>
    <w:rsid w:val="37D83D53"/>
    <w:rsid w:val="383A69FC"/>
    <w:rsid w:val="386D560E"/>
    <w:rsid w:val="3A8058CB"/>
    <w:rsid w:val="3CC60841"/>
    <w:rsid w:val="3DA40910"/>
    <w:rsid w:val="3EBE3DD1"/>
    <w:rsid w:val="42D11FE2"/>
    <w:rsid w:val="4374652E"/>
    <w:rsid w:val="43B81625"/>
    <w:rsid w:val="44753296"/>
    <w:rsid w:val="46A97537"/>
    <w:rsid w:val="46EC05E8"/>
    <w:rsid w:val="49B83F7E"/>
    <w:rsid w:val="4A1B1AA4"/>
    <w:rsid w:val="4BDE055E"/>
    <w:rsid w:val="4CDF25AC"/>
    <w:rsid w:val="4D8E7176"/>
    <w:rsid w:val="4F5551B4"/>
    <w:rsid w:val="4F6F3B5F"/>
    <w:rsid w:val="504E31CD"/>
    <w:rsid w:val="510D2307"/>
    <w:rsid w:val="522D0C4F"/>
    <w:rsid w:val="52F34726"/>
    <w:rsid w:val="53935BBE"/>
    <w:rsid w:val="54835A49"/>
    <w:rsid w:val="55EE0C0B"/>
    <w:rsid w:val="570D0833"/>
    <w:rsid w:val="585B5DD0"/>
    <w:rsid w:val="587939C8"/>
    <w:rsid w:val="58A8445A"/>
    <w:rsid w:val="593F084E"/>
    <w:rsid w:val="5ABA1AE9"/>
    <w:rsid w:val="5AD53B49"/>
    <w:rsid w:val="5CDF1027"/>
    <w:rsid w:val="5E4A0878"/>
    <w:rsid w:val="5E762809"/>
    <w:rsid w:val="5F7E529D"/>
    <w:rsid w:val="61AF40C1"/>
    <w:rsid w:val="63B65989"/>
    <w:rsid w:val="6604676D"/>
    <w:rsid w:val="663849C4"/>
    <w:rsid w:val="66437557"/>
    <w:rsid w:val="67F4369A"/>
    <w:rsid w:val="685E115E"/>
    <w:rsid w:val="693343A6"/>
    <w:rsid w:val="69434C8E"/>
    <w:rsid w:val="697F0B48"/>
    <w:rsid w:val="6A795693"/>
    <w:rsid w:val="6BBC7720"/>
    <w:rsid w:val="6BDA0E02"/>
    <w:rsid w:val="6CC22541"/>
    <w:rsid w:val="6D56199F"/>
    <w:rsid w:val="6FE55F03"/>
    <w:rsid w:val="700E04D7"/>
    <w:rsid w:val="70771AF6"/>
    <w:rsid w:val="71B73846"/>
    <w:rsid w:val="72B04AE6"/>
    <w:rsid w:val="72C53ED8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EBA08-0A39-428A-986C-6E2A6358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  <w14:ligatures w14:val="standar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PH"/>
    </w:rPr>
  </w:style>
  <w:style w:type="character" w:customStyle="1" w:styleId="NoSpacingChar">
    <w:name w:val="No Spacing Char"/>
    <w:link w:val="NoSpacing"/>
    <w:uiPriority w:val="1"/>
    <w:qFormat/>
    <w:locked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A5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4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0C0BE-6061-4ADA-BDC2-A8E29859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Microsoft account</cp:lastModifiedBy>
  <cp:revision>20</cp:revision>
  <dcterms:created xsi:type="dcterms:W3CDTF">2020-04-19T11:37:00Z</dcterms:created>
  <dcterms:modified xsi:type="dcterms:W3CDTF">2025-07-20T15:18:00Z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D64B52A2F3544A728E0C75EE532B8D2F_13</vt:lpwstr>
  </property>
</Properties>
</file>