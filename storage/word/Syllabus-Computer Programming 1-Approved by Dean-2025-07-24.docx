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3_document.png" ContentType="image/png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 of Information Technology and Computing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5697" w:type="dxa"/>
            <w:vAlign w:val="center"/>
          </w:tcPr>
          <w:p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 Programming 1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IT111</w:t>
            </w:r>
          </w:p>
          <w:p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3 units (1 hours Lecture, 2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PEO1: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Engage in successful careers as IT professionals in various industries.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PEO2: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Demonstrate continuous professional development through certifications, graduate studies, or self-directed learning.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PEO3: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Uphold ethical, social, and environmental responsibilities in their professional practice.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PEO4: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Contribute to innovation, process improvement, or entrepreneurship in IT-related domains.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a: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Apply computing knowledge and IT principles to solve real-world problems.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b: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complex problems and identify appropriate IT solutions.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c: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Design, implement, and evaluate computer-based systems or processes that meet desired needs.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d: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Work effectively in teams, including diverse and multidisciplinary environments.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e: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Understand professional, ethical, legal, and social issues and responsibilities related to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f: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Communicate effectively with stakeholders, both technical and non-technical.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g: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the impact of IT on individuals, organizations, and society.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h: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Engage in lifelong learning to adapt to the changing landscape of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i: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Use current tools, techniques, and practices necessary for the IT profession.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j: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Support IT infrastructure needs of an organization, including hardware, software, networks, and databases.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2024-2025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cascsc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41-104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Joshua Amper, Juan Carlos Valdevieso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amper.joshua210@gmail.com, valdeviesojuan2@gmail.com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0932873817, 09561250107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Casd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41-104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This course introduces the fundamental concepts of computer programming using a high-level programming language. It covers problem-solving strategies, algorithm development, data types, control structures, functions, and basic input/output operations. Emphasis is placed on writing clear, well-structured, and documented code. The course provides a solid foundation for students to develop computational thinking and programming skills essential for further studies in information technology and computing.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3000" w:type="dxa"/>
                        <w:vAlign w:val="center"/>
                        <w:gridSpan w:val="1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Apply fundamental programming concepts such as variables, control structures, functions, and data types to solve basic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CO2: esign and implement algorithms using a structured programming approach to develop readable, efficient, and error-free code.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CO3: Demonstrate debugging, testing, and documentation techniques in writing and refining simple programs.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Describe the components of a computer program and explain the software development life cycle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Introduction to Programming and SDLC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Programming textbook Chapter 1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Lecture-discussion, QandA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Quiz, Reflection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Write programs using variables, constants, and operators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Variables, Data Types, Operators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2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demonstration, hands-on coding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Seatwork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3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Construct programs with selection structures (if, else-if, nested if)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Conditional Statements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3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Guided coding exercises, pair programming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review,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4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Apply loop structures to automate repetitive tasks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Loops: while, for, do-while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4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Interactive coding lab, peer review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Practical exam, Worksheet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Use functions for modular and reusable code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Mini-lecture, code tracing, function breakdown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Demonstrate the use of arrays to store multiple data elements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Group activity: data entry app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Code demo, Lab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7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Solve problems using multi-dimensional arrays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 (cont’d)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activity: matrix problems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Seatwork,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Implement basic string manipulation techniques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7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challenge: string validation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Hands-on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9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 and handle runtime errors using exception handling (if applicable to language)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8 or online docs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Case-based discussion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Debugging task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tbl>
                  <w:tblGrid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</w:tbl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0">
                      <w:tblGrid>
                        <w:gridCol w:w="3700"/>
                      </w:tblGrid>
                    </w:tblGridChange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Default="001B572A">
                        <w:pPr>
                          <w:spacing w:after="0" w:line="240" w:lineRule="auto"/>
                          <w:rPr>
                            <w:ins w:id="1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  <w:bookmarkStart w:id="2" w:name="_GoBack"/>
                        <w:bookmarkEnd w:id="2"/>
                      </w:p>
                      <w:p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3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4" w:author="Microsoft account" w:date="2025-07-20T23:11:00Z"/>
                      <w:trPrChange w:id="5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6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:rsidR="00334C22" w:rsidRPr="006B313C" w:rsidDel="002428B0" w:rsidRDefault="00AD29FA" w:rsidP="002428B0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7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8" w:author="Microsoft account" w:date="2025-07-20T22:51:00Z">
                              <w:rPr>
                                <w:del w:id="9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10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11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3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Joshua Amper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4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Juan Carlos Valdevieso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13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25"/>
                      <w:del w:id="14" w:author="Microsoft account" w:date="2025-07-20T23:12:00Z"/>
                    </w:trPr>
                    <w:tc>
                      <w:tcPr>
                        <w:tcW w:w="3620" w:type="dxa"/>
                      </w:tcPr>
                      <w:p w:rsidR="00334C22" w:rsidRPr="0028354C" w:rsidDel="002428B0" w:rsidRDefault="00334C22" w:rsidP="002428B0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15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16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17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5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18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42"/>
                      <w:del w:id="19" w:author="Microsoft account" w:date="2025-07-20T23:13:00Z"/>
                    </w:trPr>
                    <w:tc>
                      <w:tcPr>
                        <w:tcW w:w="3660" w:type="dxa"/>
                      </w:tcPr>
                      <w:p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20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21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22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6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B6" w:rsidRDefault="004667B6">
      <w:pPr>
        <w:spacing w:line="240" w:lineRule="auto"/>
      </w:pPr>
      <w:r>
        <w:separator/>
      </w:r>
    </w:p>
  </w:endnote>
  <w:endnote w:type="continuationSeparator" w:id="0">
    <w:p w:rsidR="004667B6" w:rsidRDefault="0046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B6" w:rsidRDefault="004667B6">
      <w:pPr>
        <w:spacing w:after="0"/>
      </w:pPr>
      <w:r>
        <w:separator/>
      </w:r>
    </w:p>
  </w:footnote>
  <w:footnote w:type="continuationSeparator" w:id="0">
    <w:p w:rsidR="004667B6" w:rsidRDefault="00466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12.01.25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5C0EA5"/>
    <w:rsid w:val="00627FF8"/>
    <w:rsid w:val="00633BDB"/>
    <w:rsid w:val="00640B07"/>
    <w:rsid w:val="006453DF"/>
    <w:rsid w:val="006514EC"/>
    <w:rsid w:val="006935B5"/>
    <w:rsid w:val="0069481F"/>
    <w:rsid w:val="006A700F"/>
    <w:rsid w:val="006B313C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D29FA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_rId13_document.png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4_document.png"/><Relationship Id="rId16" Type="http://schemas.openxmlformats.org/officeDocument/2006/relationships/image" Target="media/image_rId14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0C0BE-6061-4ADA-BDC2-A8E29859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20</cp:revision>
  <dcterms:created xsi:type="dcterms:W3CDTF">2020-04-19T11:37:00Z</dcterms:created>
  <dcterms:modified xsi:type="dcterms:W3CDTF">2025-07-20T15:18:00Z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