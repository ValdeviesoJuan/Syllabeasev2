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3_document.png" ContentType="image/png"/>
  <Override PartName="/word/media/image_rId14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67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9"/>
        <w:gridCol w:w="5301"/>
        <w:gridCol w:w="5697"/>
      </w:tblGrid>
      <w:tr w:rsidR="00334C22" w:rsidRPr="0028354C" w:rsidTr="00147162">
        <w:tc>
          <w:tcPr>
            <w:tcW w:w="8370" w:type="dxa"/>
            <w:gridSpan w:val="2"/>
            <w:vAlign w:val="center"/>
          </w:tcPr>
          <w:p w:rsidR="00334C22" w:rsidRPr="00AD29FA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 of Information Technology and Computing</w:t>
            </w:r>
          </w:p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 w:rsidRPr="00AD29FA">
              <w:rPr>
                <w:rFonts w:ascii="Times New Roman" w:hAnsi="Times New Roman" w:cs="Times New Roman"/>
                <w:sz w:val="24"/>
                <w:szCs w:val="24"/>
              </w:rPr>
              <w:t>Department of Information Technology</w:t>
            </w:r>
          </w:p>
        </w:tc>
        <w:tc>
          <w:tcPr>
            <w:tcW w:w="5697" w:type="dxa"/>
            <w:vAlign w:val="center"/>
          </w:tcPr>
          <w:p w:rsidR="00AD29FA" w:rsidRDefault="00AD29F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SYLLABUS</w:t>
            </w: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Title: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 Programming 1</w:t>
            </w: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Code: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IT111</w:t>
            </w:r>
          </w:p>
          <w:p w:rsidR="00334C22" w:rsidRDefault="004C09C9" w:rsidP="004C09C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Credits: </w:t>
            </w:r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3 units (1 hours Lecture, 2 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hrs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Laboratory)</w:t>
            </w:r>
          </w:p>
          <w:p w:rsidR="00AD29FA" w:rsidRPr="0028354C" w:rsidRDefault="00AD29FA" w:rsidP="004C09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</w:tr>
      <w:tr w:rsidR="00334C22" w:rsidRPr="0028354C" w:rsidTr="0028354C">
        <w:trPr>
          <w:trHeight w:val="2138"/>
        </w:trPr>
        <w:tc>
          <w:tcPr>
            <w:tcW w:w="3069" w:type="dxa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TableGrid"/>
              <w:tblW w:w="3018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</w:tblGrid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PEO1: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Engage in successful careers as IT professionals in various industries.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PEO2: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Demonstrate continuous professional development through certifications, graduate studies, or self-directed learning.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PEO3: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Uphold ethical, social, and environmental responsibilities in their professional practice.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PEO4: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Contribute to innovation, process improvement, or entrepreneurship in IT-related domains.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831"/>
            </w:tblGrid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a: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Apply computing knowledge and IT principles to solve real-world problems.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b: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Analyze complex problems and identify appropriate IT solutions.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c: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Design, implement, and evaluate computer-based systems or processes that meet desired needs.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d: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Work effectively in teams, including diverse and multidisciplinary environments.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e: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Understand professional, ethical, legal, and social issues and responsibilities related to IT.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f: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Communicate effectively with stakeholders, both technical and non-technical.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g: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Analyze the impact of IT on individuals, organizations, and society.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h: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Engage in lifelong learning to adapt to the changing landscape of IT.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i: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Use current tools, techniques, and practices necessary for the IT profession.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j: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Support IT infrastructure needs of an organization, including hardware, software, networks, and databases.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0998" w:type="dxa"/>
            <w:gridSpan w:val="2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79"/>
              <w:gridCol w:w="5379"/>
            </w:tblGrid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1st Semester SY 2026-2027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Class Schedule: Class Sched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Bldg./Rm. No.: 41-104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Prerequisite(s):N/A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Co-requisite(s):N/A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Joshua Amper, Juan Carlos Valdevieso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Email:  amper.joshua210@gmail.com, valdeviesojuan2@gmail.com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Mobile No.: 0932873817, 09561250107</w:t>
                  </w: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Consultation Schedule:  Consult deeznuts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. No.: 41-104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334C22" w:rsidRPr="009E312E" w:rsidRDefault="001B572A" w:rsidP="004C09C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Course Description:</w:t>
                  </w:r>
                  <w:r w:rsidR="004C09C9"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Course Description</w:t>
                  </w:r>
                </w:p>
                <w:p w:rsidR="00334C22" w:rsidRPr="0028354C" w:rsidRDefault="00334C22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4C22" w:rsidRPr="0028354C" w:rsidTr="00147162">
              <w:trPr>
                <w:trHeight w:val="9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9E312E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Course Outcome: </w:t>
                  </w:r>
                </w:p>
                <w:tbl>
                  <w:tblGrid>
                    <w:gridCol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</w:tblGrid>
                  <w:tblPr>
                    <w:tblW w:w="5000" w:type="pct"/>
                    <w:tblLayout w:type="autofit"/>
                    <w:tblCellMar>
                      <w:top w:w="0" w:type="dxa"/>
                      <w:left w:w="50" w:type="dxa"/>
                      <w:right w:w="50" w:type="dxa"/>
                      <w:bottom w:w="0" w:type="dxa"/>
                    </w:tblCellMar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2500" w:type="dxa"/>
                        <w:vAlign w:val="center"/>
                        <w:vMerge w:val="restart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Course Outcomes (CO)</w:t>
                        </w:r>
                      </w:p>
                    </w:tc>
                    <w:tc>
                      <w:tcPr>
                        <w:tcW w:w="3000" w:type="dxa"/>
                        <w:vAlign w:val="center"/>
                        <w:gridSpan w:val="10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Program Outcomes (PO)</w:t>
                        </w:r>
                      </w:p>
                    </w:tc>
                  </w:tr>
                  <w:tr>
                    <w:trPr/>
                    <w:tc>
                      <w:tcPr>
                        <w:vMerge w:val="continue"/>
                        <w:noWrap/>
                      </w:tcPr>
                      <w:p/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CO1: Apply fundamental programming concepts such as variables, control structures, functions, and data types to solve basic computational problems.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CO2: Demonstrate understanding of basic programming constructs such as variables, data types, operators, control structures (if-else, loops), and functions to solve computational problems.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CO3: Apply object-oriented programming concepts such as encapsulation, inheritance, and polymorphism to develop efficient and modular programs.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8"/>
                    <w:gridCol w:w="1080"/>
                    <w:gridCol w:w="1890"/>
                    <w:gridCol w:w="1350"/>
                    <w:gridCol w:w="1080"/>
                    <w:gridCol w:w="990"/>
                    <w:gridCol w:w="1170"/>
                    <w:gridCol w:w="990"/>
                    <w:gridCol w:w="784"/>
                  </w:tblGrid>
                  <w:tr w:rsidR="00334C22" w:rsidRPr="0028354C" w:rsidTr="00861949">
                    <w:trPr>
                      <w:trHeight w:val="90"/>
                    </w:trPr>
                    <w:tc>
                      <w:tcPr>
                        <w:tcW w:w="1198" w:type="dxa"/>
                        <w:vAlign w:val="center"/>
                      </w:tcPr>
                      <w:p w:rsidR="00334C22" w:rsidRPr="00861949" w:rsidRDefault="0028354C" w:rsidP="0028354C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Allotted Time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Course </w:t>
                        </w:r>
                      </w:p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Outcomes (CO)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Topic/s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7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Grading Criteria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Remarks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35hoursWeek 1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ILO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TOPIC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TLA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ASSESSMENT TASK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5hoursWEEK 2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CO2, CO3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ILO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TOPICS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SR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TLA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rPr>
                      <w:trHeight w:val="260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lastRenderedPageBreak/>
                          <w:t>MIDTERM EXAMINATION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36 hours Week 1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CO2, CO3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ILO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TOPICS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SR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TLA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 hours WEEK 2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ILO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TOPICS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SR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TLA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rPr>
                      <w:trHeight w:val="323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FINAL EXAMINATION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rPr>
                <w:trHeight w:val="44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/>
                  <w:r>
                    <w:rPr/>
                    <w:t xml:space="preserve">1. Course Readings/Materials</w:t>
                  </w:r>
                </w:p>
                <w:p>
                  <w:pPr>
                    <w:numPr>
                      <w:ilvl w:val="0"/>
                      <w:numId w:val="1"/>
                    </w:numPr>
                  </w:pPr>
                </w:p>
                <w:p>
                  <w:pPr/>
                  <w:r>
                    <w:rPr/>
                    <w:t xml:space="preserve">Rubrics:</w:t>
                  </w:r>
                </w:p>
                <w:tbl>
                  <w:tblGrid>
                    <w:gridCol w:w="4000" w:type="dxa"/>
                    <w:gridCol w:w="4000" w:type="dxa"/>
                  </w:tblGrid>
                  <w:tblPr>
                    <w:tblW w:w="5000" w:type="pct"/>
                    <w:tblLayout w:type="autofit"/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8000" w:type="dxa"/>
                        <w:vAlign w:val="center"/>
                        <w:gridSpan w:val="4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Laboratory Exam</w:t>
                        </w:r>
                      </w:p>
                    </w:tc>
                  </w:tr>
                  <w:tr>
                    <w:trPr/>
                    <w:tc>
                      <w:tcPr>
                        <w:tcW w:w="4000" w:type="dxa"/>
                        <w:vAlign w:val="center"/>
                        <w:gridSpan w:val="2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CRTIERA</w:t>
                        </w:r>
                      </w:p>
                    </w:tc>
                    <w:tc>
                      <w:tcPr>
                        <w:tcW w:w="4000" w:type="dxa"/>
                        <w:vAlign w:val="center"/>
                        <w:gridSpan w:val="2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50%</w:t>
                        </w:r>
                      </w:p>
                    </w:tc>
                  </w:tr>
                  <w:tr>
                    <w:trPr/>
                    <w:tc>
                      <w:tcPr>
                        <w:noWrap/>
                      </w:tcPr>
                      <w:p/>
                    </w:tc>
                  </w:tr>
                  <w:tr>
                    <w:trPr/>
                    <w:tc>
                      <w:tcPr>
                        <w:noWrap/>
                      </w:tcPr>
                      <w:p/>
                    </w:tc>
                  </w:tr>
                  <w:tr>
                    <w:trPr/>
                    <w:tc>
                      <w:tcPr>
                        <w:noWrap/>
                      </w:tcPr>
                      <w:p/>
                    </w:tc>
                  </w:tr>
                </w:tbl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               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lastRenderedPageBreak/>
                    <w:t>             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TableGrid"/>
              <w:tblW w:w="11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46"/>
              <w:gridCol w:w="583"/>
              <w:gridCol w:w="2763"/>
              <w:gridCol w:w="1062"/>
              <w:gridCol w:w="2284"/>
              <w:gridCol w:w="1546"/>
            </w:tblGrid>
            <w:tr w:rsidR="00334C22" w:rsidRPr="0028354C" w:rsidTr="00217427">
              <w:trPr>
                <w:trHeight w:val="90"/>
              </w:trPr>
              <w:tc>
                <w:tcPr>
                  <w:tcW w:w="3929" w:type="dxa"/>
                  <w:gridSpan w:val="2"/>
                </w:tcPr>
                <w:tbl>
                  <w:tblPr>
                    <w:tblStyle w:val="TableGrid"/>
                    <w:tblW w:w="370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00"/>
                    <w:tblGridChange w:id="0">
                      <w:tblGrid>
                        <w:gridCol w:w="3700"/>
                      </w:tblGrid>
                    </w:tblGridChange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</w:tcPr>
                      <w:p w:rsidR="00334C22" w:rsidRDefault="001B572A">
                        <w:pPr>
                          <w:spacing w:after="0" w:line="240" w:lineRule="auto"/>
                          <w:rPr>
                            <w:ins w:id="1" w:author="Microsoft account" w:date="2025-07-20T23:17:00Z"/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  <w:t>Prepared by:</w:t>
                        </w:r>
                        <w:bookmarkStart w:id="2" w:name="_GoBack"/>
                        <w:bookmarkEnd w:id="2"/>
                      </w:p>
                      <w:p w:rsidR="00BA44A5" w:rsidRPr="0028354C" w:rsidRDefault="00BA44A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Del="002428B0" w:rsidTr="005C0EA5">
                    <w:tblPrEx>
                      <w:tblW w:w="3700" w:type="dxa"/>
                      <w:tblInd w:w="5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PrExChange w:id="3" w:author="Microsoft account" w:date="2025-07-20T23:09:00Z">
                        <w:tblPrEx>
                          <w:tblW w:w="3700" w:type="dxa"/>
                          <w:tblInd w:w="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</w:tblPrEx>
                      </w:tblPrExChange>
                    </w:tblPrEx>
                    <w:trPr>
                      <w:trHeight w:val="325"/>
                      <w:del w:id="4" w:author="Microsoft account" w:date="2025-07-20T23:11:00Z"/>
                      <w:trPrChange w:id="5" w:author="Microsoft account" w:date="2025-07-20T23:09:00Z">
                        <w:trPr>
                          <w:trHeight w:val="325"/>
                        </w:trPr>
                      </w:trPrChange>
                    </w:trPr>
                    <w:tc>
                      <w:tcPr>
                        <w:tcW w:w="3700" w:type="dxa"/>
                        <w:tcPrChange w:id="6" w:author="Microsoft account" w:date="2025-07-20T23:09:00Z">
                          <w:tcPr>
                            <w:tcW w:w="3700" w:type="dxa"/>
                            <w:vAlign w:val="center"/>
                          </w:tcPr>
                        </w:tcPrChange>
                      </w:tcPr>
                      <w:p w:rsidR="00334C22" w:rsidRPr="006B313C" w:rsidDel="002428B0" w:rsidRDefault="00AD29FA" w:rsidP="002428B0">
                        <w:pPr>
                          <w:tabs>
                            <w:tab w:val="center" w:pos="1742"/>
                          </w:tabs>
                          <w:spacing w:after="0" w:line="240" w:lineRule="auto"/>
                          <w:rPr>
                            <w:del w:id="7" w:author="Microsoft account" w:date="2025-07-20T23:11:00Z"/>
                            <w:rFonts w:ascii="Times New Roman" w:hAnsi="Times New Roman" w:cs="Times New Roman"/>
                            <w:szCs w:val="18"/>
                            <w:lang w:val="en-US"/>
                            <w:rPrChange w:id="8" w:author="Microsoft account" w:date="2025-07-20T22:51:00Z">
                              <w:rPr>
                                <w:del w:id="9" w:author="Microsoft account" w:date="2025-07-20T23:11:00Z"/>
                                <w:rFonts w:ascii="Times New Roman" w:hAnsi="Times New Roman" w:cs="Times New Roman"/>
                                <w:b/>
                                <w:szCs w:val="18"/>
                                <w:lang w:val="en-US"/>
                              </w:rPr>
                            </w:rPrChange>
                          </w:rPr>
                          <w:pPrChange w:id="10" w:author="Microsoft account" w:date="2025-07-20T23:11:00Z">
                            <w:pPr>
                              <w:spacing w:after="0" w:line="240" w:lineRule="auto"/>
                            </w:pPr>
                          </w:pPrChange>
                        </w:pPr>
                        <w:del w:id="11" w:author="Microsoft account" w:date="2025-07-20T23:11:00Z">
                          <w:r w:rsidDel="002428B0">
                            <w:rPr>
                              <w:rFonts w:ascii="Times New Roman" w:hAnsi="Times New Roman" w:cs="Times New Roman"/>
                              <w:b/>
                              <w:szCs w:val="18"/>
                              <w:lang w:val="en-US"/>
                            </w:rPr>
                            <w:delText xml:space="preserve">     </w:delText>
                          </w:r>
                        </w:del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ins w:id="12" w:author="Microsoft account" w:date="2025-07-20T23:11:00Z"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3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  <w:u w:val="single"/>
                              <w:lang w:val="en-US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Joshua Amper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ins w:id="12" w:author="Microsoft account" w:date="2025-07-20T23:11:00Z"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4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  <w:u w:val="single"/>
                              <w:lang w:val="en-US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Juan Carlos Valdevieso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70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2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2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BA44A5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Recommending Approval:</w:t>
                        </w:r>
                        <w:ins w:id="13" w:author="Microsoft account" w:date="2025-07-20T23:18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:rsidTr="00147162">
                    <w:trPr>
                      <w:trHeight w:val="325"/>
                      <w:del w:id="14" w:author="Microsoft account" w:date="2025-07-20T23:12:00Z"/>
                    </w:trPr>
                    <w:tc>
                      <w:tcPr>
                        <w:tcW w:w="3620" w:type="dxa"/>
                      </w:tcPr>
                      <w:p w:rsidR="00334C22" w:rsidRPr="0028354C" w:rsidDel="002428B0" w:rsidRDefault="00334C22" w:rsidP="002428B0">
                        <w:pPr>
                          <w:tabs>
                            <w:tab w:val="left" w:pos="1068"/>
                            <w:tab w:val="center" w:pos="1702"/>
                          </w:tabs>
                          <w:spacing w:after="0" w:line="240" w:lineRule="auto"/>
                          <w:rPr>
                            <w:del w:id="15" w:author="Microsoft account" w:date="2025-07-20T23:12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16" w:author="Microsoft account" w:date="2025-07-20T23:1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17" w:author="Microsoft account" w:date="2025-07-20T23:12:00Z">
                          <w:r w:rsidRPr="008A6926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5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Engr. Juan Carlos Valdevieso Jr.</w:t>
                        </w:r>
                      </w:p>
                    </w:tc>
                  </w:tr>
                  <w:tr w:rsidR="00334C22" w:rsidRPr="0028354C" w:rsidTr="00147162">
                    <w:trPr>
                      <w:trHeight w:val="338"/>
                    </w:trPr>
                    <w:tc>
                      <w:tcPr>
                        <w:tcW w:w="362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6B313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Department Chair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6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334C22" w:rsidRPr="0028354C" w:rsidTr="00147162">
                    <w:trPr>
                      <w:trHeight w:val="300"/>
                    </w:trPr>
                    <w:tc>
                      <w:tcPr>
                        <w:tcW w:w="366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Approved by:</w:t>
                        </w:r>
                        <w:ins w:id="18" w:author="Microsoft account" w:date="2025-07-20T23:17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:rsidTr="00147162">
                    <w:trPr>
                      <w:trHeight w:val="342"/>
                      <w:del w:id="19" w:author="Microsoft account" w:date="2025-07-20T23:13:00Z"/>
                    </w:trPr>
                    <w:tc>
                      <w:tcPr>
                        <w:tcW w:w="3660" w:type="dxa"/>
                      </w:tcPr>
                      <w:p w:rsidR="00334C22" w:rsidRPr="0028354C" w:rsidDel="002428B0" w:rsidRDefault="00334C22">
                        <w:pPr>
                          <w:spacing w:after="0" w:line="240" w:lineRule="auto"/>
                          <w:jc w:val="center"/>
                          <w:rPr>
                            <w:del w:id="20" w:author="Microsoft account" w:date="2025-07-20T23:13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21" w:author="Microsoft account" w:date="2025-07-20T22:5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:rsidTr="00147162">
                    <w:trPr>
                      <w:trHeight w:val="332"/>
                    </w:trPr>
                    <w:tc>
                      <w:tcPr>
                        <w:tcW w:w="366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22" w:author="Microsoft account" w:date="2025-07-20T23:13:00Z"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6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Engr. Juan Carlos Valdevieso Jr.</w:t>
                        </w:r>
                      </w:p>
                    </w:tc>
                  </w:tr>
                  <w:tr w:rsidR="00334C22" w:rsidRPr="0028354C" w:rsidTr="00147162">
                    <w:trPr>
                      <w:trHeight w:val="306"/>
                    </w:trPr>
                    <w:tc>
                      <w:tcPr>
                        <w:tcW w:w="366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Dean</w:t>
                        </w:r>
                      </w:p>
                    </w:tc>
                  </w:tr>
                  <w:tr w:rsidR="00334C22" w:rsidRPr="0028354C" w:rsidTr="00147162">
                    <w:trPr>
                      <w:trHeight w:val="377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 w:rsidP="002174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334C22" w:rsidRPr="0028354C" w:rsidRDefault="00334C22" w:rsidP="00217427">
      <w:pPr>
        <w:tabs>
          <w:tab w:val="left" w:pos="7783"/>
        </w:tabs>
        <w:rPr>
          <w:rFonts w:ascii="Times New Roman" w:hAnsi="Times New Roman" w:cs="Times New Roman"/>
          <w:sz w:val="18"/>
          <w:szCs w:val="18"/>
        </w:rPr>
      </w:pPr>
    </w:p>
    <w:sectPr w:rsidR="00334C22" w:rsidRPr="0028354C" w:rsidSect="00147162">
      <w:headerReference w:type="default" r:id="rId9"/>
      <w:type w:val="oddPage"/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7B6" w:rsidRDefault="004667B6">
      <w:pPr>
        <w:spacing w:line="240" w:lineRule="auto"/>
      </w:pPr>
      <w:r>
        <w:separator/>
      </w:r>
    </w:p>
  </w:endnote>
  <w:endnote w:type="continuationSeparator" w:id="0">
    <w:p w:rsidR="004667B6" w:rsidRDefault="00466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7B6" w:rsidRDefault="004667B6">
      <w:pPr>
        <w:spacing w:after="0"/>
      </w:pPr>
      <w:r>
        <w:separator/>
      </w:r>
    </w:p>
  </w:footnote>
  <w:footnote w:type="continuationSeparator" w:id="0">
    <w:p w:rsidR="004667B6" w:rsidRDefault="004667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8"/>
      <w:gridCol w:w="1409"/>
      <w:gridCol w:w="593"/>
    </w:tblGrid>
    <w:tr w:rsidR="00334C22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334C22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:rsidR="00334C22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334C22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AD29F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6935B5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07.01.25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A44A5">
            <w:rPr>
              <w:rFonts w:ascii="Arial" w:hAnsi="Arial" w:cs="Arial"/>
              <w:b/>
              <w:bCs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A44A5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334C22" w:rsidRDefault="001B572A">
    <w:r>
      <w:rPr>
        <w:rFonts w:ascii="Book Antiqua" w:hAnsi="Book Antiqua"/>
        <w:noProof/>
        <w:lang w:val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Cagayan de Oro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Claveria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Jasaan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Oroquieta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Panaon</w:t>
                            </w:r>
                            <w:proofErr w:type="spellEnd"/>
                          </w:p>
                          <w:p w:rsidR="00334C22" w:rsidRDefault="00334C22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0;margin-top:-83.25pt;width:374.45pt;height:90.7pt;z-index:251668480" coordorigin=",-850" coordsize="47555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-850;width:10737;height:1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UcWjBAAAA2gAAAA8AAABkcnMvZG93bnJldi54bWxEj0GLwjAUhO/C/ofwhL3ImqogUo0iC8Iu&#10;XjR274/m2Rabl9Jk2/rvjSB4HGbmG2azG2wtOmp95VjBbJqAIM6dqbhQkF0OXysQPiAbrB2Tgjt5&#10;2G0/RhtMjev5TJ0OhYgQ9ikqKENoUil9XpJFP3UNcfSurrUYomwLaVrsI9zWcp4kS2mx4rhQYkPf&#10;JeU3/W8VJKe/35Wf8P141Xri+y7TC50p9Tke9msQgYbwDr/aP0bBHJ5X4g2Q2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UcWjBAAAA2g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0033;top:2159;width:3752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:rsidR="00334C22" w:rsidRDefault="001B572A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Cagayan de Oro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Claveria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Jasaan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Oroquieta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Panaon</w:t>
                      </w:r>
                      <w:proofErr w:type="spellEnd"/>
                    </w:p>
                    <w:p w:rsidR="00334C22" w:rsidRDefault="00334C22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5263"/>
    <w:multiLevelType w:val="multilevel"/>
    <w:tmpl w:val="3F0152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22577"/>
    <w:multiLevelType w:val="multilevel"/>
    <w:tmpl w:val="48A2257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7a2880aa675506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47162"/>
    <w:rsid w:val="001724A4"/>
    <w:rsid w:val="00194105"/>
    <w:rsid w:val="001B572A"/>
    <w:rsid w:val="001B7CF5"/>
    <w:rsid w:val="001E12E6"/>
    <w:rsid w:val="0020548E"/>
    <w:rsid w:val="00217427"/>
    <w:rsid w:val="00241FF2"/>
    <w:rsid w:val="002428B0"/>
    <w:rsid w:val="002730AF"/>
    <w:rsid w:val="0027459E"/>
    <w:rsid w:val="0028354C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4C22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667B6"/>
    <w:rsid w:val="0047213F"/>
    <w:rsid w:val="00475EF9"/>
    <w:rsid w:val="00480797"/>
    <w:rsid w:val="004A2955"/>
    <w:rsid w:val="004C09C9"/>
    <w:rsid w:val="0050133E"/>
    <w:rsid w:val="00514F97"/>
    <w:rsid w:val="0052255E"/>
    <w:rsid w:val="00563E54"/>
    <w:rsid w:val="005662E1"/>
    <w:rsid w:val="0057569A"/>
    <w:rsid w:val="00597492"/>
    <w:rsid w:val="005A3405"/>
    <w:rsid w:val="005C0EA5"/>
    <w:rsid w:val="00627FF8"/>
    <w:rsid w:val="00633BDB"/>
    <w:rsid w:val="00640B07"/>
    <w:rsid w:val="006453DF"/>
    <w:rsid w:val="006514EC"/>
    <w:rsid w:val="006935B5"/>
    <w:rsid w:val="0069481F"/>
    <w:rsid w:val="006A700F"/>
    <w:rsid w:val="006B313C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1949"/>
    <w:rsid w:val="00867721"/>
    <w:rsid w:val="008702EB"/>
    <w:rsid w:val="008851F0"/>
    <w:rsid w:val="008A4B0C"/>
    <w:rsid w:val="008C68CC"/>
    <w:rsid w:val="008C707F"/>
    <w:rsid w:val="008D1FA8"/>
    <w:rsid w:val="008D4B11"/>
    <w:rsid w:val="008E5988"/>
    <w:rsid w:val="00911F68"/>
    <w:rsid w:val="00922B50"/>
    <w:rsid w:val="00923831"/>
    <w:rsid w:val="00932397"/>
    <w:rsid w:val="00970CEE"/>
    <w:rsid w:val="009B07B0"/>
    <w:rsid w:val="009B5358"/>
    <w:rsid w:val="009C6E20"/>
    <w:rsid w:val="009D377C"/>
    <w:rsid w:val="009E312E"/>
    <w:rsid w:val="00A124A7"/>
    <w:rsid w:val="00A22D88"/>
    <w:rsid w:val="00A63434"/>
    <w:rsid w:val="00A736A1"/>
    <w:rsid w:val="00A772BB"/>
    <w:rsid w:val="00AC2F25"/>
    <w:rsid w:val="00AC4D20"/>
    <w:rsid w:val="00AD29FA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A44A5"/>
    <w:rsid w:val="00BB07DC"/>
    <w:rsid w:val="00BB292B"/>
    <w:rsid w:val="00BB750B"/>
    <w:rsid w:val="00BE68E1"/>
    <w:rsid w:val="00C02404"/>
    <w:rsid w:val="00C06E76"/>
    <w:rsid w:val="00C12D95"/>
    <w:rsid w:val="00C17564"/>
    <w:rsid w:val="00C822FF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D691F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8EBA08-0A39-428A-986C-6E2A6358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A5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image" Target="media/image_rId13_document.png"/><Relationship Id="rId14" Type="http://schemas.openxmlformats.org/officeDocument/2006/relationships/image" Target="media/image_rId14_document.png"/><Relationship Id="rId15" Type="http://schemas.openxmlformats.org/officeDocument/2006/relationships/image" Target="media/image_rId14_document.png"/><Relationship Id="rId16" Type="http://schemas.openxmlformats.org/officeDocument/2006/relationships/image" Target="media/image_rId14_document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30C0BE-6061-4ADA-BDC2-A8E29859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Microsoft account</cp:lastModifiedBy>
  <cp:revision>20</cp:revision>
  <dcterms:created xsi:type="dcterms:W3CDTF">2020-04-19T11:37:00Z</dcterms:created>
  <dcterms:modified xsi:type="dcterms:W3CDTF">2025-07-20T15:18:00Z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