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media/image_rId13_document.png" ContentType="image/png"/>
  <Override PartName="/word/media/image_rId14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4067" w:type="dxa"/>
        <w:tblInd w:w="1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115" w:type="dxa"/>
          <w:right w:w="115" w:type="dxa"/>
        </w:tblCellMar>
        <w:tblLook w:val="04A0" w:firstRow="1" w:lastRow="0" w:firstColumn="1" w:lastColumn="0" w:noHBand="0" w:noVBand="1"/>
      </w:tblPr>
      <w:tblGrid>
        <w:gridCol w:w="3069"/>
        <w:gridCol w:w="5301"/>
        <w:gridCol w:w="5697"/>
      </w:tblGrid>
      <w:tr w:rsidR="00334C22" w:rsidRPr="0028354C" w14:paraId="3ECE77B7" w14:textId="77777777" w:rsidTr="00147162">
        <w:tc>
          <w:tcPr>
            <w:tcW w:w="8370" w:type="dxa"/>
            <w:gridSpan w:val="2"/>
            <w:vAlign w:val="center"/>
          </w:tcPr>
          <w:p w14:paraId="0928C7E0" w14:textId="77777777" w:rsidR="00334C22" w:rsidRPr="00AD29FA" w:rsidRDefault="001B572A">
            <w:pPr>
              <w:spacing w:after="0" w:line="240" w:lineRule="auto"/>
              <w:jc w:val="center"/>
              <w:rPr>
                <w:rFonts w:ascii="Times New Roman" w:hAnsi="Times New Roman" w:cs="Times New Roman"/>
                <w:b/>
                <w:bCs/>
                <w:sz w:val="24"/>
                <w:szCs w:val="24"/>
              </w:rPr>
            </w:pPr>
            <w:r w:rsidRPr="00AD29FA">
              <w:rPr>
                <w:rFonts w:ascii="Times New Roman" w:hAnsi="Times New Roman" w:cs="Times New Roman"/>
                <w:b/>
                <w:bCs/>
                <w:sz w:val="24"/>
                <w:szCs w:val="24"/>
              </w:rPr>
              <w:t>College of Information Technology and Computing</w:t>
            </w:r>
          </w:p>
          <w:p w14:paraId="7C888881" w14:textId="77777777" w:rsidR="00334C22" w:rsidRPr="0028354C" w:rsidRDefault="001B572A">
            <w:pPr>
              <w:spacing w:after="0" w:line="240" w:lineRule="auto"/>
              <w:jc w:val="center"/>
              <w:rPr>
                <w:rFonts w:ascii="Times New Roman" w:hAnsi="Times New Roman" w:cs="Times New Roman"/>
                <w:sz w:val="24"/>
                <w:szCs w:val="18"/>
                <w:u w:val="single"/>
              </w:rPr>
            </w:pPr>
            <w:r w:rsidRPr="00AD29FA">
              <w:rPr>
                <w:rFonts w:ascii="Times New Roman" w:hAnsi="Times New Roman" w:cs="Times New Roman"/>
                <w:sz w:val="24"/>
                <w:szCs w:val="24"/>
              </w:rPr>
              <w:t>Department of Information Technology</w:t>
            </w:r>
          </w:p>
        </w:tc>
        <w:tc>
          <w:tcPr>
            <w:tcW w:w="5697" w:type="dxa"/>
            <w:vAlign w:val="center"/>
          </w:tcPr>
          <w:p w14:paraId="1CE9BC8B" w14:textId="77777777" w:rsidR="00AD29FA" w:rsidRDefault="00AD29FA">
            <w:pPr>
              <w:spacing w:after="0" w:line="240" w:lineRule="auto"/>
              <w:jc w:val="both"/>
              <w:rPr>
                <w:rFonts w:ascii="Times New Roman" w:hAnsi="Times New Roman" w:cs="Times New Roman"/>
                <w:b/>
                <w:sz w:val="20"/>
                <w:szCs w:val="20"/>
                <w:u w:val="single"/>
              </w:rPr>
            </w:pPr>
          </w:p>
          <w:p w14:paraId="4DF2E7C1" w14:textId="77777777" w:rsidR="00334C22" w:rsidRPr="00AD29FA" w:rsidRDefault="001B572A">
            <w:pPr>
              <w:spacing w:after="0" w:line="240" w:lineRule="auto"/>
              <w:jc w:val="both"/>
              <w:rPr>
                <w:rFonts w:ascii="Times New Roman" w:hAnsi="Times New Roman" w:cs="Times New Roman"/>
                <w:b/>
                <w:sz w:val="20"/>
                <w:szCs w:val="20"/>
              </w:rPr>
            </w:pPr>
            <w:r w:rsidRPr="00AD29FA">
              <w:rPr>
                <w:rFonts w:ascii="Times New Roman" w:hAnsi="Times New Roman" w:cs="Times New Roman"/>
                <w:b/>
                <w:sz w:val="20"/>
                <w:szCs w:val="20"/>
                <w:u w:val="single"/>
              </w:rPr>
              <w:t>SYLLABUS</w:t>
            </w:r>
          </w:p>
          <w:p w14:paraId="7AB1A6FC" w14:textId="77777777" w:rsidR="00334C22" w:rsidRPr="00AD29FA" w:rsidRDefault="001B572A">
            <w:pPr>
              <w:spacing w:after="0" w:line="240" w:lineRule="auto"/>
              <w:jc w:val="both"/>
              <w:rPr>
                <w:rFonts w:ascii="Times New Roman" w:hAnsi="Times New Roman" w:cs="Times New Roman"/>
                <w:sz w:val="20"/>
                <w:szCs w:val="20"/>
              </w:rPr>
            </w:pPr>
            <w:r w:rsidRPr="00AD29FA">
              <w:rPr>
                <w:rFonts w:ascii="Times New Roman" w:hAnsi="Times New Roman" w:cs="Times New Roman"/>
                <w:sz w:val="20"/>
                <w:szCs w:val="20"/>
              </w:rPr>
              <w:t xml:space="preserve">Course Title: </w:t>
            </w:r>
            <w:r w:rsidRPr="00AD29FA">
              <w:rPr>
                <w:rFonts w:ascii="Times New Roman" w:hAnsi="Times New Roman" w:cs="Times New Roman"/>
                <w:b/>
                <w:bCs/>
                <w:sz w:val="20"/>
                <w:szCs w:val="20"/>
              </w:rPr>
              <w:t>Computer Programming 1</w:t>
            </w:r>
          </w:p>
          <w:p w14:paraId="0C600384" w14:textId="77777777" w:rsidR="00334C22" w:rsidRPr="00AD29FA" w:rsidRDefault="001B572A">
            <w:pPr>
              <w:spacing w:after="0" w:line="240" w:lineRule="auto"/>
              <w:jc w:val="both"/>
              <w:rPr>
                <w:rFonts w:ascii="Times New Roman" w:hAnsi="Times New Roman" w:cs="Times New Roman"/>
                <w:sz w:val="20"/>
                <w:szCs w:val="20"/>
              </w:rPr>
            </w:pPr>
            <w:r w:rsidRPr="00AD29FA">
              <w:rPr>
                <w:rFonts w:ascii="Times New Roman" w:hAnsi="Times New Roman" w:cs="Times New Roman"/>
                <w:sz w:val="20"/>
                <w:szCs w:val="20"/>
              </w:rPr>
              <w:t xml:space="preserve">Course Code: </w:t>
            </w:r>
            <w:r w:rsidRPr="00AD29FA">
              <w:rPr>
                <w:rFonts w:ascii="Times New Roman" w:hAnsi="Times New Roman" w:cs="Times New Roman"/>
                <w:b/>
                <w:bCs/>
                <w:sz w:val="20"/>
                <w:szCs w:val="20"/>
              </w:rPr>
              <w:t>IT111</w:t>
            </w:r>
          </w:p>
          <w:p w14:paraId="5A739D11" w14:textId="77777777" w:rsidR="00334C22" w:rsidRDefault="004C09C9" w:rsidP="004C09C9">
            <w:pPr>
              <w:spacing w:after="0" w:line="240" w:lineRule="auto"/>
              <w:rPr>
                <w:rFonts w:ascii="Times New Roman" w:hAnsi="Times New Roman" w:cs="Times New Roman"/>
                <w:sz w:val="20"/>
                <w:szCs w:val="20"/>
              </w:rPr>
            </w:pPr>
            <w:r w:rsidRPr="00AD29FA">
              <w:rPr>
                <w:rFonts w:ascii="Times New Roman" w:hAnsi="Times New Roman" w:cs="Times New Roman"/>
                <w:sz w:val="20"/>
                <w:szCs w:val="20"/>
              </w:rPr>
              <w:t xml:space="preserve">Credits: </w:t>
            </w:r>
            <w:r w:rsidR="001B572A" w:rsidRPr="00AD29FA">
              <w:rPr>
                <w:rFonts w:ascii="Times New Roman" w:hAnsi="Times New Roman" w:cs="Times New Roman"/>
                <w:b/>
                <w:sz w:val="20"/>
                <w:szCs w:val="20"/>
              </w:rPr>
              <w:t>3 units (1 hours Lecture, 2 </w:t>
            </w:r>
            <w:proofErr w:type="spellStart"/>
            <w:r w:rsidR="001B572A" w:rsidRPr="00AD29FA">
              <w:rPr>
                <w:rFonts w:ascii="Times New Roman" w:hAnsi="Times New Roman" w:cs="Times New Roman"/>
                <w:b/>
                <w:sz w:val="20"/>
                <w:szCs w:val="20"/>
              </w:rPr>
              <w:t>hrs</w:t>
            </w:r>
            <w:proofErr w:type="spellEnd"/>
            <w:r w:rsidR="001B572A" w:rsidRPr="00AD29FA">
              <w:rPr>
                <w:rFonts w:ascii="Times New Roman" w:hAnsi="Times New Roman" w:cs="Times New Roman"/>
                <w:b/>
                <w:sz w:val="20"/>
                <w:szCs w:val="20"/>
              </w:rPr>
              <w:t xml:space="preserve"> Laboratory)</w:t>
            </w:r>
          </w:p>
          <w:p w14:paraId="205D8545" w14:textId="77777777" w:rsidR="00AD29FA" w:rsidRPr="0028354C" w:rsidRDefault="00AD29FA" w:rsidP="004C09C9">
            <w:pPr>
              <w:spacing w:after="0" w:line="240" w:lineRule="auto"/>
              <w:rPr>
                <w:rFonts w:ascii="Times New Roman" w:hAnsi="Times New Roman" w:cs="Times New Roman"/>
                <w:sz w:val="24"/>
                <w:szCs w:val="18"/>
              </w:rPr>
            </w:pPr>
          </w:p>
        </w:tc>
      </w:tr>
      <w:tr w:rsidR="00334C22" w:rsidRPr="0028354C" w14:paraId="155C3319" w14:textId="77777777" w:rsidTr="0028354C">
        <w:trPr>
          <w:trHeight w:val="2138"/>
        </w:trPr>
        <w:tc>
          <w:tcPr>
            <w:tcW w:w="3069" w:type="dxa"/>
          </w:tcPr>
          <w:p w14:paraId="11D3848B" w14:textId="77777777" w:rsidR="00334C22" w:rsidRPr="0028354C" w:rsidRDefault="00334C22">
            <w:pPr>
              <w:spacing w:after="0" w:line="240" w:lineRule="auto"/>
              <w:jc w:val="both"/>
              <w:rPr>
                <w:rFonts w:ascii="Times New Roman" w:hAnsi="Times New Roman" w:cs="Times New Roman"/>
                <w:sz w:val="18"/>
                <w:szCs w:val="18"/>
                <w:lang w:val="en-US" w:eastAsia="en-PH"/>
              </w:rPr>
            </w:pPr>
          </w:p>
          <w:p w14:paraId="7A9092E6" w14:textId="77777777" w:rsidR="00334C22" w:rsidRPr="0028354C" w:rsidRDefault="001B572A">
            <w:pPr>
              <w:spacing w:after="0" w:line="240" w:lineRule="auto"/>
              <w:jc w:val="both"/>
              <w:rPr>
                <w:rFonts w:ascii="Times New Roman" w:hAnsi="Times New Roman" w:cs="Times New Roman"/>
                <w:b/>
                <w:sz w:val="18"/>
                <w:szCs w:val="18"/>
                <w:lang w:val="en-US" w:eastAsia="en-PH"/>
              </w:rPr>
            </w:pPr>
            <w:r w:rsidRPr="0028354C">
              <w:rPr>
                <w:rFonts w:ascii="Times New Roman" w:hAnsi="Times New Roman" w:cs="Times New Roman"/>
                <w:b/>
                <w:sz w:val="18"/>
                <w:szCs w:val="18"/>
                <w:lang w:val="en-US" w:eastAsia="en-PH"/>
              </w:rPr>
              <w:t>USTP Vision</w:t>
            </w:r>
          </w:p>
          <w:p w14:paraId="1760698F" w14:textId="77777777"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sz w:val="18"/>
                <w:szCs w:val="18"/>
                <w:lang w:val="en-US" w:eastAsia="en-PH"/>
              </w:rPr>
              <w:t> </w:t>
            </w:r>
          </w:p>
          <w:p w14:paraId="68BE4AEB" w14:textId="77777777"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sz w:val="18"/>
                <w:szCs w:val="18"/>
                <w:lang w:val="en-US" w:eastAsia="en-PH"/>
              </w:rPr>
              <w:t>A nationally-recognized Science and Technology (S&amp;T) university providing the vital link between education and the economy</w:t>
            </w:r>
          </w:p>
          <w:p w14:paraId="674D0D82" w14:textId="77777777"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sz w:val="18"/>
                <w:szCs w:val="18"/>
                <w:lang w:val="en-US" w:eastAsia="en-PH"/>
              </w:rPr>
              <w:t> </w:t>
            </w:r>
          </w:p>
          <w:p w14:paraId="120C22E6" w14:textId="77777777" w:rsidR="00334C22" w:rsidRPr="0028354C" w:rsidRDefault="001B572A">
            <w:pPr>
              <w:spacing w:after="0" w:line="240" w:lineRule="auto"/>
              <w:jc w:val="both"/>
              <w:rPr>
                <w:rFonts w:ascii="Times New Roman" w:hAnsi="Times New Roman" w:cs="Times New Roman"/>
                <w:b/>
                <w:sz w:val="18"/>
                <w:szCs w:val="18"/>
                <w:lang w:val="en-US" w:eastAsia="en-PH"/>
              </w:rPr>
            </w:pPr>
            <w:r w:rsidRPr="0028354C">
              <w:rPr>
                <w:rFonts w:ascii="Times New Roman" w:hAnsi="Times New Roman" w:cs="Times New Roman"/>
                <w:b/>
                <w:sz w:val="18"/>
                <w:szCs w:val="18"/>
                <w:lang w:val="en-US" w:eastAsia="en-PH"/>
              </w:rPr>
              <w:t>USTP Mission</w:t>
            </w:r>
          </w:p>
          <w:p w14:paraId="76A38FE4" w14:textId="77777777"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sz w:val="18"/>
                <w:szCs w:val="18"/>
                <w:lang w:val="en-US" w:eastAsia="en-PH"/>
              </w:rPr>
              <w:t> </w:t>
            </w:r>
          </w:p>
          <w:p w14:paraId="7BD422D3" w14:textId="77777777" w:rsidR="00334C22" w:rsidRPr="0028354C" w:rsidRDefault="001B572A">
            <w:pPr>
              <w:pStyle w:val="ListParagraph"/>
              <w:numPr>
                <w:ilvl w:val="0"/>
                <w:numId w:val="1"/>
              </w:numPr>
              <w:spacing w:after="0" w:line="240" w:lineRule="auto"/>
              <w:ind w:left="437"/>
              <w:jc w:val="both"/>
              <w:rPr>
                <w:rFonts w:ascii="Times New Roman" w:hAnsi="Times New Roman" w:cs="Times New Roman"/>
                <w:sz w:val="18"/>
                <w:szCs w:val="18"/>
                <w:lang w:val="en-US" w:eastAsia="en-PH"/>
              </w:rPr>
            </w:pPr>
            <w:r w:rsidRPr="0028354C">
              <w:rPr>
                <w:rFonts w:ascii="Times New Roman" w:hAnsi="Times New Roman" w:cs="Times New Roman"/>
                <w:sz w:val="18"/>
                <w:szCs w:val="18"/>
                <w:lang w:val="en-US" w:eastAsia="en-PH"/>
              </w:rPr>
              <w:t>Bring the world of work (industry) into the actual higher education and training of the students;</w:t>
            </w:r>
          </w:p>
          <w:p w14:paraId="1448E261" w14:textId="77777777" w:rsidR="00334C22" w:rsidRPr="0028354C" w:rsidRDefault="001B572A">
            <w:pPr>
              <w:pStyle w:val="ListParagraph"/>
              <w:numPr>
                <w:ilvl w:val="0"/>
                <w:numId w:val="1"/>
              </w:numPr>
              <w:spacing w:after="0" w:line="240" w:lineRule="auto"/>
              <w:ind w:left="437"/>
              <w:jc w:val="both"/>
              <w:rPr>
                <w:rFonts w:ascii="Times New Roman" w:hAnsi="Times New Roman" w:cs="Times New Roman"/>
                <w:sz w:val="18"/>
                <w:szCs w:val="18"/>
                <w:lang w:val="en-US" w:eastAsia="en-PH"/>
              </w:rPr>
            </w:pPr>
            <w:r w:rsidRPr="0028354C">
              <w:rPr>
                <w:rFonts w:ascii="Times New Roman" w:hAnsi="Times New Roman" w:cs="Times New Roman"/>
                <w:sz w:val="18"/>
                <w:szCs w:val="18"/>
                <w:lang w:val="en-US" w:eastAsia="en-PH"/>
              </w:rPr>
              <w:t>Offer entrepreneurs of the opportunity to maximize their business potentials through a gamut of services from product conceptualization to commercialization;</w:t>
            </w:r>
          </w:p>
          <w:p w14:paraId="4B21621A" w14:textId="77777777" w:rsidR="00334C22" w:rsidRPr="0028354C" w:rsidRDefault="001B572A">
            <w:pPr>
              <w:pStyle w:val="ListParagraph"/>
              <w:numPr>
                <w:ilvl w:val="0"/>
                <w:numId w:val="1"/>
              </w:numPr>
              <w:spacing w:after="0" w:line="240" w:lineRule="auto"/>
              <w:ind w:left="437"/>
              <w:jc w:val="both"/>
              <w:rPr>
                <w:rFonts w:ascii="Times New Roman" w:hAnsi="Times New Roman" w:cs="Times New Roman"/>
                <w:sz w:val="18"/>
                <w:szCs w:val="18"/>
                <w:lang w:val="en-US" w:eastAsia="en-PH"/>
              </w:rPr>
            </w:pPr>
            <w:r w:rsidRPr="0028354C">
              <w:rPr>
                <w:rFonts w:ascii="Times New Roman" w:hAnsi="Times New Roman" w:cs="Times New Roman"/>
                <w:sz w:val="18"/>
                <w:szCs w:val="18"/>
                <w:lang w:val="en-US" w:eastAsia="en-PH"/>
              </w:rPr>
              <w:t>Contribute significantly to the national development goals of food security and energy sufficiency through technology solutions.</w:t>
            </w:r>
          </w:p>
          <w:p w14:paraId="5ABD687E" w14:textId="77777777"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sz w:val="18"/>
                <w:szCs w:val="18"/>
                <w:lang w:val="en-US" w:eastAsia="en-PH"/>
              </w:rPr>
              <w:t> </w:t>
            </w:r>
          </w:p>
          <w:p w14:paraId="2F5E9CF1" w14:textId="77777777" w:rsidR="00334C22" w:rsidRPr="0028354C" w:rsidRDefault="001B572A">
            <w:pPr>
              <w:spacing w:after="0" w:line="240" w:lineRule="auto"/>
              <w:jc w:val="both"/>
              <w:rPr>
                <w:rFonts w:ascii="Times New Roman" w:hAnsi="Times New Roman" w:cs="Times New Roman"/>
                <w:b/>
                <w:sz w:val="18"/>
                <w:szCs w:val="18"/>
                <w:lang w:val="en-US" w:eastAsia="en-PH"/>
              </w:rPr>
            </w:pPr>
            <w:r w:rsidRPr="0028354C">
              <w:rPr>
                <w:rFonts w:ascii="Times New Roman" w:hAnsi="Times New Roman" w:cs="Times New Roman"/>
                <w:b/>
                <w:sz w:val="18"/>
                <w:szCs w:val="18"/>
                <w:lang w:val="en-US" w:eastAsia="en-PH"/>
              </w:rPr>
              <w:t>Program Educational Objectives:</w:t>
            </w:r>
          </w:p>
          <w:p w14:paraId="5BB783FE" w14:textId="77777777"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sz w:val="18"/>
                <w:szCs w:val="18"/>
                <w:lang w:val="en-US" w:eastAsia="en-PH"/>
              </w:rPr>
              <w:t xml:space="preserve"> </w:t>
            </w:r>
          </w:p>
          <w:tbl>
            <w:tblPr>
              <w:tblStyle w:val="TableGrid"/>
              <w:tblW w:w="301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18"/>
            </w:tblGrid>
            <w:tr w:rsidR="00334C22" w:rsidRPr="0028354C" w14:paraId="4B015A34" w14:textId="77777777" w:rsidTr="00A124A7">
              <w:trPr>
                <w:trHeight w:val="262"/>
              </w:trPr>
              <w:tc>
                <w:tcPr>
                  <w:tcW w:w="3018" w:type="dxa"/>
                </w:tcPr>
                <w:p w14:paraId="2A4F9B30" w14:textId="77777777"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PEO1:</w:t>
                  </w:r>
                  <w:r w:rsidRPr="0028354C">
                    <w:rPr>
                      <w:rFonts w:ascii="Times New Roman" w:hAnsi="Times New Roman" w:cs="Times New Roman"/>
                      <w:sz w:val="18"/>
                      <w:szCs w:val="18"/>
                      <w:lang w:val="en-US" w:eastAsia="en-PH"/>
                    </w:rPr>
                    <w:t xml:space="preserve"> Engage in successful careers as IT professionals in various industries.</w:t>
                  </w:r>
                </w:p>
              </w:tc>
            </w:tr>
            <w:tr w:rsidR="00334C22" w:rsidRPr="0028354C" w14:paraId="4B015A34" w14:textId="77777777" w:rsidTr="00A124A7">
              <w:trPr>
                <w:trHeight w:val="262"/>
              </w:trPr>
              <w:tc>
                <w:tcPr>
                  <w:tcW w:w="3018" w:type="dxa"/>
                </w:tcPr>
                <w:p w14:paraId="2A4F9B30" w14:textId="77777777"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PEO2:</w:t>
                  </w:r>
                  <w:r w:rsidRPr="0028354C">
                    <w:rPr>
                      <w:rFonts w:ascii="Times New Roman" w:hAnsi="Times New Roman" w:cs="Times New Roman"/>
                      <w:sz w:val="18"/>
                      <w:szCs w:val="18"/>
                      <w:lang w:val="en-US" w:eastAsia="en-PH"/>
                    </w:rPr>
                    <w:t xml:space="preserve"> Demonstrate continuous professional development through certifications, graduate studies, or self-directed learning.</w:t>
                  </w:r>
                </w:p>
              </w:tc>
            </w:tr>
            <w:tr w:rsidR="00334C22" w:rsidRPr="0028354C" w14:paraId="4B015A34" w14:textId="77777777" w:rsidTr="00A124A7">
              <w:trPr>
                <w:trHeight w:val="262"/>
              </w:trPr>
              <w:tc>
                <w:tcPr>
                  <w:tcW w:w="3018" w:type="dxa"/>
                </w:tcPr>
                <w:p w14:paraId="2A4F9B30" w14:textId="77777777"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PEO3:</w:t>
                  </w:r>
                  <w:r w:rsidRPr="0028354C">
                    <w:rPr>
                      <w:rFonts w:ascii="Times New Roman" w:hAnsi="Times New Roman" w:cs="Times New Roman"/>
                      <w:sz w:val="18"/>
                      <w:szCs w:val="18"/>
                      <w:lang w:val="en-US" w:eastAsia="en-PH"/>
                    </w:rPr>
                    <w:t xml:space="preserve"> Uphold ethical, social, and environmental responsibilities in their professional practice.</w:t>
                  </w:r>
                </w:p>
              </w:tc>
            </w:tr>
            <w:tr w:rsidR="00334C22" w:rsidRPr="0028354C" w14:paraId="4B015A34" w14:textId="77777777" w:rsidTr="00A124A7">
              <w:trPr>
                <w:trHeight w:val="262"/>
              </w:trPr>
              <w:tc>
                <w:tcPr>
                  <w:tcW w:w="3018" w:type="dxa"/>
                </w:tcPr>
                <w:p w14:paraId="2A4F9B30" w14:textId="77777777"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PEO4:</w:t>
                  </w:r>
                  <w:r w:rsidRPr="0028354C">
                    <w:rPr>
                      <w:rFonts w:ascii="Times New Roman" w:hAnsi="Times New Roman" w:cs="Times New Roman"/>
                      <w:sz w:val="18"/>
                      <w:szCs w:val="18"/>
                      <w:lang w:val="en-US" w:eastAsia="en-PH"/>
                    </w:rPr>
                    <w:t xml:space="preserve"> Contribute to innovation, process improvement, or entrepreneurship in IT-related domains.</w:t>
                  </w:r>
                </w:p>
              </w:tc>
            </w:tr>
          </w:tbl>
          <w:p w14:paraId="0DEE4799" w14:textId="77777777" w:rsidR="00334C22" w:rsidRPr="0028354C" w:rsidRDefault="00334C22">
            <w:pPr>
              <w:spacing w:after="0" w:line="240" w:lineRule="auto"/>
              <w:jc w:val="both"/>
              <w:rPr>
                <w:rFonts w:ascii="Times New Roman" w:hAnsi="Times New Roman" w:cs="Times New Roman"/>
                <w:sz w:val="18"/>
                <w:szCs w:val="18"/>
                <w:lang w:val="en-US" w:eastAsia="en-PH"/>
              </w:rPr>
            </w:pPr>
          </w:p>
          <w:p w14:paraId="093D6FBC" w14:textId="77777777" w:rsidR="00334C22" w:rsidRPr="0028354C" w:rsidRDefault="00334C22">
            <w:pPr>
              <w:tabs>
                <w:tab w:val="left" w:pos="262"/>
              </w:tabs>
              <w:spacing w:after="0" w:line="240" w:lineRule="auto"/>
              <w:jc w:val="both"/>
              <w:rPr>
                <w:rFonts w:ascii="Times New Roman" w:hAnsi="Times New Roman" w:cs="Times New Roman"/>
                <w:sz w:val="18"/>
                <w:szCs w:val="18"/>
              </w:rPr>
            </w:pPr>
          </w:p>
          <w:p w14:paraId="14F426C9" w14:textId="77777777" w:rsidR="00334C22" w:rsidRPr="0028354C" w:rsidRDefault="00334C22">
            <w:pPr>
              <w:spacing w:after="0" w:line="240" w:lineRule="auto"/>
              <w:jc w:val="both"/>
              <w:rPr>
                <w:rFonts w:ascii="Times New Roman" w:hAnsi="Times New Roman" w:cs="Times New Roman"/>
                <w:b/>
                <w:sz w:val="18"/>
                <w:szCs w:val="18"/>
                <w:lang w:val="en-US" w:eastAsia="en-PH"/>
              </w:rPr>
            </w:pPr>
          </w:p>
          <w:p w14:paraId="7580BC4A" w14:textId="77777777" w:rsidR="00334C22" w:rsidRPr="0028354C" w:rsidRDefault="00334C22">
            <w:pPr>
              <w:spacing w:after="0" w:line="240" w:lineRule="auto"/>
              <w:jc w:val="both"/>
              <w:rPr>
                <w:rFonts w:ascii="Times New Roman" w:hAnsi="Times New Roman" w:cs="Times New Roman"/>
                <w:b/>
                <w:sz w:val="18"/>
                <w:szCs w:val="18"/>
                <w:lang w:val="en-US" w:eastAsia="en-PH"/>
              </w:rPr>
            </w:pPr>
          </w:p>
          <w:p w14:paraId="66C469D4" w14:textId="77777777" w:rsidR="00334C22" w:rsidRPr="0028354C" w:rsidRDefault="001B572A">
            <w:pPr>
              <w:spacing w:after="0" w:line="240" w:lineRule="auto"/>
              <w:jc w:val="both"/>
              <w:rPr>
                <w:rFonts w:ascii="Times New Roman" w:hAnsi="Times New Roman" w:cs="Times New Roman"/>
                <w:b/>
                <w:sz w:val="18"/>
                <w:szCs w:val="18"/>
                <w:lang w:val="en-US" w:eastAsia="en-PH"/>
              </w:rPr>
            </w:pPr>
            <w:r w:rsidRPr="0028354C">
              <w:rPr>
                <w:rFonts w:ascii="Times New Roman" w:hAnsi="Times New Roman" w:cs="Times New Roman"/>
                <w:b/>
                <w:sz w:val="18"/>
                <w:szCs w:val="18"/>
                <w:lang w:val="en-US" w:eastAsia="en-PH"/>
              </w:rPr>
              <w:t>Program Outcomes:</w:t>
            </w:r>
          </w:p>
          <w:tbl>
            <w:tblPr>
              <w:tblStyle w:val="TableGrid"/>
              <w:tblW w:w="0" w:type="auto"/>
              <w:tblInd w:w="5" w:type="dxa"/>
              <w:tblLayout w:type="fixed"/>
              <w:tblLook w:val="04A0" w:firstRow="1" w:lastRow="0" w:firstColumn="1" w:lastColumn="0" w:noHBand="0" w:noVBand="1"/>
            </w:tblPr>
            <w:tblGrid>
              <w:gridCol w:w="2831"/>
            </w:tblGrid>
            <w:tr w:rsidR="00334C22" w:rsidRPr="0028354C" w14:paraId="235BB12E" w14:textId="77777777" w:rsidTr="00A124A7">
              <w:trPr>
                <w:trHeight w:val="271"/>
              </w:trPr>
              <w:tc>
                <w:tcPr>
                  <w:tcW w:w="2831" w:type="dxa"/>
                  <w:tcBorders>
                    <w:top w:val="nil"/>
                    <w:left w:val="nil"/>
                    <w:bottom w:val="nil"/>
                    <w:right w:val="nil"/>
                  </w:tcBorders>
                </w:tcPr>
                <w:p w14:paraId="181CC91A" w14:textId="77777777"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a: </w:t>
                  </w:r>
                  <w:r w:rsidRPr="0028354C">
                    <w:rPr>
                      <w:rFonts w:ascii="Times New Roman" w:hAnsi="Times New Roman" w:cs="Times New Roman"/>
                      <w:sz w:val="18"/>
                      <w:szCs w:val="18"/>
                      <w:lang w:val="en-US" w:eastAsia="en-PH"/>
                    </w:rPr>
                    <w:t>Apply computing knowledge and IT principles to solve real-world problems.</w:t>
                  </w:r>
                </w:p>
              </w:tc>
            </w:tr>
            <w:tr w:rsidR="00334C22" w:rsidRPr="0028354C" w14:paraId="235BB12E" w14:textId="77777777" w:rsidTr="00A124A7">
              <w:trPr>
                <w:trHeight w:val="271"/>
              </w:trPr>
              <w:tc>
                <w:tcPr>
                  <w:tcW w:w="2831" w:type="dxa"/>
                  <w:tcBorders>
                    <w:top w:val="nil"/>
                    <w:left w:val="nil"/>
                    <w:bottom w:val="nil"/>
                    <w:right w:val="nil"/>
                  </w:tcBorders>
                </w:tcPr>
                <w:p w14:paraId="181CC91A" w14:textId="77777777"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b: </w:t>
                  </w:r>
                  <w:r w:rsidRPr="0028354C">
                    <w:rPr>
                      <w:rFonts w:ascii="Times New Roman" w:hAnsi="Times New Roman" w:cs="Times New Roman"/>
                      <w:sz w:val="18"/>
                      <w:szCs w:val="18"/>
                      <w:lang w:val="en-US" w:eastAsia="en-PH"/>
                    </w:rPr>
                    <w:t>Analyze complex problems and identify appropriate IT solutions.</w:t>
                  </w:r>
                </w:p>
              </w:tc>
            </w:tr>
            <w:tr w:rsidR="00334C22" w:rsidRPr="0028354C" w14:paraId="235BB12E" w14:textId="77777777" w:rsidTr="00A124A7">
              <w:trPr>
                <w:trHeight w:val="271"/>
              </w:trPr>
              <w:tc>
                <w:tcPr>
                  <w:tcW w:w="2831" w:type="dxa"/>
                  <w:tcBorders>
                    <w:top w:val="nil"/>
                    <w:left w:val="nil"/>
                    <w:bottom w:val="nil"/>
                    <w:right w:val="nil"/>
                  </w:tcBorders>
                </w:tcPr>
                <w:p w14:paraId="181CC91A" w14:textId="77777777"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c: </w:t>
                  </w:r>
                  <w:r w:rsidRPr="0028354C">
                    <w:rPr>
                      <w:rFonts w:ascii="Times New Roman" w:hAnsi="Times New Roman" w:cs="Times New Roman"/>
                      <w:sz w:val="18"/>
                      <w:szCs w:val="18"/>
                      <w:lang w:val="en-US" w:eastAsia="en-PH"/>
                    </w:rPr>
                    <w:t>Design, implement, and evaluate computer-based systems or processes that meet desired needs.</w:t>
                  </w:r>
                </w:p>
              </w:tc>
            </w:tr>
            <w:tr w:rsidR="00334C22" w:rsidRPr="0028354C" w14:paraId="235BB12E" w14:textId="77777777" w:rsidTr="00A124A7">
              <w:trPr>
                <w:trHeight w:val="271"/>
              </w:trPr>
              <w:tc>
                <w:tcPr>
                  <w:tcW w:w="2831" w:type="dxa"/>
                  <w:tcBorders>
                    <w:top w:val="nil"/>
                    <w:left w:val="nil"/>
                    <w:bottom w:val="nil"/>
                    <w:right w:val="nil"/>
                  </w:tcBorders>
                </w:tcPr>
                <w:p w14:paraId="181CC91A" w14:textId="77777777"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d: </w:t>
                  </w:r>
                  <w:r w:rsidRPr="0028354C">
                    <w:rPr>
                      <w:rFonts w:ascii="Times New Roman" w:hAnsi="Times New Roman" w:cs="Times New Roman"/>
                      <w:sz w:val="18"/>
                      <w:szCs w:val="18"/>
                      <w:lang w:val="en-US" w:eastAsia="en-PH"/>
                    </w:rPr>
                    <w:t>Work effectively in teams, including diverse and multidisciplinary environments.</w:t>
                  </w:r>
                </w:p>
              </w:tc>
            </w:tr>
            <w:tr w:rsidR="00334C22" w:rsidRPr="0028354C" w14:paraId="235BB12E" w14:textId="77777777" w:rsidTr="00A124A7">
              <w:trPr>
                <w:trHeight w:val="271"/>
              </w:trPr>
              <w:tc>
                <w:tcPr>
                  <w:tcW w:w="2831" w:type="dxa"/>
                  <w:tcBorders>
                    <w:top w:val="nil"/>
                    <w:left w:val="nil"/>
                    <w:bottom w:val="nil"/>
                    <w:right w:val="nil"/>
                  </w:tcBorders>
                </w:tcPr>
                <w:p w14:paraId="181CC91A" w14:textId="77777777"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e: </w:t>
                  </w:r>
                  <w:r w:rsidRPr="0028354C">
                    <w:rPr>
                      <w:rFonts w:ascii="Times New Roman" w:hAnsi="Times New Roman" w:cs="Times New Roman"/>
                      <w:sz w:val="18"/>
                      <w:szCs w:val="18"/>
                      <w:lang w:val="en-US" w:eastAsia="en-PH"/>
                    </w:rPr>
                    <w:t>Understand professional, ethical, legal, and social issues and responsibilities related to IT.</w:t>
                  </w:r>
                </w:p>
              </w:tc>
            </w:tr>
            <w:tr w:rsidR="00334C22" w:rsidRPr="0028354C" w14:paraId="235BB12E" w14:textId="77777777" w:rsidTr="00A124A7">
              <w:trPr>
                <w:trHeight w:val="271"/>
              </w:trPr>
              <w:tc>
                <w:tcPr>
                  <w:tcW w:w="2831" w:type="dxa"/>
                  <w:tcBorders>
                    <w:top w:val="nil"/>
                    <w:left w:val="nil"/>
                    <w:bottom w:val="nil"/>
                    <w:right w:val="nil"/>
                  </w:tcBorders>
                </w:tcPr>
                <w:p w14:paraId="181CC91A" w14:textId="77777777"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f: </w:t>
                  </w:r>
                  <w:r w:rsidRPr="0028354C">
                    <w:rPr>
                      <w:rFonts w:ascii="Times New Roman" w:hAnsi="Times New Roman" w:cs="Times New Roman"/>
                      <w:sz w:val="18"/>
                      <w:szCs w:val="18"/>
                      <w:lang w:val="en-US" w:eastAsia="en-PH"/>
                    </w:rPr>
                    <w:t>Communicate effectively with stakeholders, both technical and non-technical.</w:t>
                  </w:r>
                </w:p>
              </w:tc>
            </w:tr>
            <w:tr w:rsidR="00334C22" w:rsidRPr="0028354C" w14:paraId="235BB12E" w14:textId="77777777" w:rsidTr="00A124A7">
              <w:trPr>
                <w:trHeight w:val="271"/>
              </w:trPr>
              <w:tc>
                <w:tcPr>
                  <w:tcW w:w="2831" w:type="dxa"/>
                  <w:tcBorders>
                    <w:top w:val="nil"/>
                    <w:left w:val="nil"/>
                    <w:bottom w:val="nil"/>
                    <w:right w:val="nil"/>
                  </w:tcBorders>
                </w:tcPr>
                <w:p w14:paraId="181CC91A" w14:textId="77777777"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g: </w:t>
                  </w:r>
                  <w:r w:rsidRPr="0028354C">
                    <w:rPr>
                      <w:rFonts w:ascii="Times New Roman" w:hAnsi="Times New Roman" w:cs="Times New Roman"/>
                      <w:sz w:val="18"/>
                      <w:szCs w:val="18"/>
                      <w:lang w:val="en-US" w:eastAsia="en-PH"/>
                    </w:rPr>
                    <w:t>Analyze the impact of IT on individuals, organizations, and society.</w:t>
                  </w:r>
                </w:p>
              </w:tc>
            </w:tr>
            <w:tr w:rsidR="00334C22" w:rsidRPr="0028354C" w14:paraId="235BB12E" w14:textId="77777777" w:rsidTr="00A124A7">
              <w:trPr>
                <w:trHeight w:val="271"/>
              </w:trPr>
              <w:tc>
                <w:tcPr>
                  <w:tcW w:w="2831" w:type="dxa"/>
                  <w:tcBorders>
                    <w:top w:val="nil"/>
                    <w:left w:val="nil"/>
                    <w:bottom w:val="nil"/>
                    <w:right w:val="nil"/>
                  </w:tcBorders>
                </w:tcPr>
                <w:p w14:paraId="181CC91A" w14:textId="77777777"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h: </w:t>
                  </w:r>
                  <w:r w:rsidRPr="0028354C">
                    <w:rPr>
                      <w:rFonts w:ascii="Times New Roman" w:hAnsi="Times New Roman" w:cs="Times New Roman"/>
                      <w:sz w:val="18"/>
                      <w:szCs w:val="18"/>
                      <w:lang w:val="en-US" w:eastAsia="en-PH"/>
                    </w:rPr>
                    <w:t>Engage in lifelong learning to adapt to the changing landscape of IT.</w:t>
                  </w:r>
                </w:p>
              </w:tc>
            </w:tr>
            <w:tr w:rsidR="00334C22" w:rsidRPr="0028354C" w14:paraId="235BB12E" w14:textId="77777777" w:rsidTr="00A124A7">
              <w:trPr>
                <w:trHeight w:val="271"/>
              </w:trPr>
              <w:tc>
                <w:tcPr>
                  <w:tcW w:w="2831" w:type="dxa"/>
                  <w:tcBorders>
                    <w:top w:val="nil"/>
                    <w:left w:val="nil"/>
                    <w:bottom w:val="nil"/>
                    <w:right w:val="nil"/>
                  </w:tcBorders>
                </w:tcPr>
                <w:p w14:paraId="181CC91A" w14:textId="77777777"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i: </w:t>
                  </w:r>
                  <w:r w:rsidRPr="0028354C">
                    <w:rPr>
                      <w:rFonts w:ascii="Times New Roman" w:hAnsi="Times New Roman" w:cs="Times New Roman"/>
                      <w:sz w:val="18"/>
                      <w:szCs w:val="18"/>
                      <w:lang w:val="en-US" w:eastAsia="en-PH"/>
                    </w:rPr>
                    <w:t>Use current tools, techniques, and practices necessary for the IT profession.</w:t>
                  </w:r>
                </w:p>
              </w:tc>
            </w:tr>
            <w:tr w:rsidR="00334C22" w:rsidRPr="0028354C" w14:paraId="235BB12E" w14:textId="77777777" w:rsidTr="00A124A7">
              <w:trPr>
                <w:trHeight w:val="271"/>
              </w:trPr>
              <w:tc>
                <w:tcPr>
                  <w:tcW w:w="2831" w:type="dxa"/>
                  <w:tcBorders>
                    <w:top w:val="nil"/>
                    <w:left w:val="nil"/>
                    <w:bottom w:val="nil"/>
                    <w:right w:val="nil"/>
                  </w:tcBorders>
                </w:tcPr>
                <w:p w14:paraId="181CC91A" w14:textId="77777777"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j: </w:t>
                  </w:r>
                  <w:r w:rsidRPr="0028354C">
                    <w:rPr>
                      <w:rFonts w:ascii="Times New Roman" w:hAnsi="Times New Roman" w:cs="Times New Roman"/>
                      <w:sz w:val="18"/>
                      <w:szCs w:val="18"/>
                      <w:lang w:val="en-US" w:eastAsia="en-PH"/>
                    </w:rPr>
                    <w:t>Support IT infrastructure needs of an organization, including hardware, software, networks, and databases.</w:t>
                  </w:r>
                </w:p>
              </w:tc>
            </w:tr>
          </w:tbl>
          <w:p w14:paraId="0FA8F72C" w14:textId="77777777" w:rsidR="00334C22" w:rsidRPr="0028354C" w:rsidRDefault="00334C22">
            <w:pPr>
              <w:spacing w:after="0" w:line="240" w:lineRule="auto"/>
              <w:jc w:val="both"/>
              <w:rPr>
                <w:rFonts w:ascii="Times New Roman" w:hAnsi="Times New Roman" w:cs="Times New Roman"/>
                <w:sz w:val="18"/>
                <w:szCs w:val="18"/>
                <w:lang w:val="en-US" w:eastAsia="en-PH"/>
              </w:rPr>
            </w:pPr>
          </w:p>
        </w:tc>
        <w:tc>
          <w:tcPr>
            <w:tcW w:w="10998" w:type="dxa"/>
            <w:gridSpan w:val="2"/>
          </w:tcPr>
          <w:p w14:paraId="601F1512" w14:textId="77777777" w:rsidR="00334C22" w:rsidRPr="0028354C" w:rsidRDefault="00334C22">
            <w:pPr>
              <w:spacing w:after="0" w:line="240" w:lineRule="auto"/>
              <w:jc w:val="both"/>
              <w:rPr>
                <w:rFonts w:ascii="Times New Roman" w:hAnsi="Times New Roman" w:cs="Times New Roman"/>
                <w:sz w:val="18"/>
                <w:szCs w:val="18"/>
              </w:rPr>
            </w:pPr>
          </w:p>
          <w:tbl>
            <w:tblPr>
              <w:tblStyle w:val="TableGrid"/>
              <w:tblW w:w="5000" w:type="pct"/>
              <w:tblLayout w:type="fixed"/>
              <w:tblLook w:val="04A0" w:firstRow="1" w:lastRow="0" w:firstColumn="1" w:lastColumn="0" w:noHBand="0" w:noVBand="1"/>
            </w:tblPr>
            <w:tblGrid>
              <w:gridCol w:w="5379"/>
              <w:gridCol w:w="5379"/>
            </w:tblGrid>
            <w:tr w:rsidR="00334C22" w:rsidRPr="0028354C" w14:paraId="3F194D00" w14:textId="77777777" w:rsidTr="00147162">
              <w:tc>
                <w:tcPr>
                  <w:tcW w:w="2500" w:type="pct"/>
                </w:tcPr>
                <w:p w14:paraId="23783553" w14:textId="77777777" w:rsidR="00334C22" w:rsidRPr="0028354C" w:rsidRDefault="001B572A">
                  <w:pPr>
                    <w:spacing w:after="0" w:line="240" w:lineRule="auto"/>
                    <w:rPr>
                      <w:rFonts w:ascii="Times New Roman" w:hAnsi="Times New Roman" w:cs="Times New Roman"/>
                      <w:sz w:val="20"/>
                      <w:szCs w:val="18"/>
                    </w:rPr>
                  </w:pPr>
                  <w:r w:rsidRPr="0028354C">
                    <w:rPr>
                      <w:rFonts w:ascii="Times New Roman" w:hAnsi="Times New Roman" w:cs="Times New Roman"/>
                      <w:sz w:val="20"/>
                      <w:szCs w:val="18"/>
                    </w:rPr>
                    <w:t>Semester/Year:</w:t>
                  </w:r>
                  <w:r w:rsidRPr="0028354C">
                    <w:rPr>
                      <w:rFonts w:ascii="Times New Roman" w:hAnsi="Times New Roman" w:cs="Times New Roman"/>
                      <w:b/>
                      <w:bCs/>
                      <w:sz w:val="20"/>
                      <w:szCs w:val="18"/>
                    </w:rPr>
                    <w:t>1st Semester SY 2027-2028</w:t>
                  </w:r>
                </w:p>
                <w:p w14:paraId="55A26633" w14:textId="77777777" w:rsidR="00334C22" w:rsidRPr="0028354C" w:rsidRDefault="001B572A">
                  <w:pPr>
                    <w:spacing w:after="0" w:line="240" w:lineRule="auto"/>
                    <w:rPr>
                      <w:rFonts w:ascii="Times New Roman" w:hAnsi="Times New Roman" w:cs="Times New Roman"/>
                      <w:sz w:val="20"/>
                      <w:szCs w:val="18"/>
                    </w:rPr>
                  </w:pPr>
                  <w:r w:rsidRPr="0028354C">
                    <w:rPr>
                      <w:rFonts w:ascii="Times New Roman" w:hAnsi="Times New Roman" w:cs="Times New Roman"/>
                      <w:sz w:val="20"/>
                      <w:szCs w:val="18"/>
                    </w:rPr>
                    <w:t>Class Schedule: cascsc</w:t>
                  </w:r>
                </w:p>
                <w:p w14:paraId="5237A372" w14:textId="77777777" w:rsidR="00334C22" w:rsidRPr="0028354C" w:rsidRDefault="001B572A">
                  <w:pPr>
                    <w:spacing w:after="0" w:line="240" w:lineRule="auto"/>
                    <w:rPr>
                      <w:rFonts w:ascii="Times New Roman" w:hAnsi="Times New Roman" w:cs="Times New Roman"/>
                      <w:sz w:val="20"/>
                      <w:szCs w:val="18"/>
                    </w:rPr>
                  </w:pPr>
                  <w:r w:rsidRPr="0028354C">
                    <w:rPr>
                      <w:rFonts w:ascii="Times New Roman" w:hAnsi="Times New Roman" w:cs="Times New Roman"/>
                      <w:sz w:val="20"/>
                      <w:szCs w:val="18"/>
                    </w:rPr>
                    <w:t>Bldg./Rm. No.: 41-104</w:t>
                  </w:r>
                </w:p>
                <w:p w14:paraId="3B861BFD" w14:textId="77777777" w:rsidR="00334C22" w:rsidRPr="0028354C" w:rsidRDefault="00334C22">
                  <w:pPr>
                    <w:spacing w:after="0" w:line="240" w:lineRule="auto"/>
                    <w:jc w:val="both"/>
                    <w:rPr>
                      <w:rFonts w:ascii="Times New Roman" w:hAnsi="Times New Roman" w:cs="Times New Roman"/>
                      <w:sz w:val="20"/>
                      <w:szCs w:val="18"/>
                    </w:rPr>
                  </w:pPr>
                </w:p>
              </w:tc>
              <w:tc>
                <w:tcPr>
                  <w:tcW w:w="2500" w:type="pct"/>
                </w:tcPr>
                <w:p w14:paraId="22EC8F01" w14:textId="77777777" w:rsidR="00334C22" w:rsidRPr="0028354C" w:rsidRDefault="001B572A">
                  <w:pPr>
                    <w:spacing w:after="0" w:line="240" w:lineRule="auto"/>
                    <w:jc w:val="both"/>
                    <w:rPr>
                      <w:rFonts w:ascii="Times New Roman" w:hAnsi="Times New Roman" w:cs="Times New Roman"/>
                      <w:sz w:val="20"/>
                      <w:szCs w:val="18"/>
                    </w:rPr>
                  </w:pPr>
                  <w:r w:rsidRPr="0028354C">
                    <w:rPr>
                      <w:rFonts w:ascii="Times New Roman" w:hAnsi="Times New Roman" w:cs="Times New Roman"/>
                      <w:sz w:val="20"/>
                      <w:szCs w:val="18"/>
                    </w:rPr>
                    <w:t>Prerequisite(s):N/A</w:t>
                  </w:r>
                </w:p>
                <w:p w14:paraId="6836E7E3" w14:textId="77777777" w:rsidR="00334C22" w:rsidRPr="0028354C" w:rsidRDefault="00334C22">
                  <w:pPr>
                    <w:spacing w:after="0" w:line="240" w:lineRule="auto"/>
                    <w:jc w:val="both"/>
                    <w:rPr>
                      <w:rFonts w:ascii="Times New Roman" w:hAnsi="Times New Roman" w:cs="Times New Roman"/>
                      <w:sz w:val="20"/>
                      <w:szCs w:val="18"/>
                    </w:rPr>
                  </w:pPr>
                </w:p>
                <w:p w14:paraId="1D6AD718" w14:textId="77777777" w:rsidR="00334C22" w:rsidRPr="0028354C" w:rsidRDefault="001B572A">
                  <w:pPr>
                    <w:spacing w:after="0" w:line="240" w:lineRule="auto"/>
                    <w:jc w:val="both"/>
                    <w:rPr>
                      <w:rFonts w:ascii="Times New Roman" w:hAnsi="Times New Roman" w:cs="Times New Roman"/>
                      <w:sz w:val="20"/>
                      <w:szCs w:val="18"/>
                    </w:rPr>
                  </w:pPr>
                  <w:r w:rsidRPr="0028354C">
                    <w:rPr>
                      <w:rFonts w:ascii="Times New Roman" w:hAnsi="Times New Roman" w:cs="Times New Roman"/>
                      <w:sz w:val="20"/>
                      <w:szCs w:val="18"/>
                    </w:rPr>
                    <w:t>Co-requisite(s):N/A</w:t>
                  </w:r>
                </w:p>
                <w:p w14:paraId="26CA6F37" w14:textId="77777777" w:rsidR="00334C22" w:rsidRPr="0028354C" w:rsidRDefault="00334C22">
                  <w:pPr>
                    <w:spacing w:after="0" w:line="240" w:lineRule="auto"/>
                    <w:jc w:val="both"/>
                    <w:rPr>
                      <w:rFonts w:ascii="Times New Roman" w:hAnsi="Times New Roman" w:cs="Times New Roman"/>
                      <w:sz w:val="20"/>
                      <w:szCs w:val="18"/>
                    </w:rPr>
                  </w:pPr>
                </w:p>
              </w:tc>
            </w:tr>
            <w:tr w:rsidR="00334C22" w:rsidRPr="0028354C" w14:paraId="507105FE" w14:textId="77777777" w:rsidTr="00147162">
              <w:tc>
                <w:tcPr>
                  <w:tcW w:w="2500" w:type="pct"/>
                </w:tcPr>
                <w:p w14:paraId="48ABBF6F" w14:textId="77777777" w:rsidR="00334C22" w:rsidRPr="0028354C" w:rsidRDefault="001B572A">
                  <w:pPr>
                    <w:spacing w:after="0" w:line="240" w:lineRule="auto"/>
                    <w:rPr>
                      <w:rFonts w:ascii="Times New Roman" w:hAnsi="Times New Roman" w:cs="Times New Roman"/>
                      <w:sz w:val="20"/>
                      <w:szCs w:val="18"/>
                    </w:rPr>
                  </w:pPr>
                  <w:r w:rsidRPr="0028354C">
                    <w:rPr>
                      <w:rFonts w:ascii="Times New Roman" w:hAnsi="Times New Roman" w:cs="Times New Roman"/>
                      <w:sz w:val="20"/>
                      <w:szCs w:val="18"/>
                    </w:rPr>
                    <w:t xml:space="preserve">Instructor: </w:t>
                  </w:r>
                  <w:r w:rsidRPr="009E312E">
                    <w:rPr>
                      <w:rFonts w:ascii="Times New Roman" w:hAnsi="Times New Roman" w:cs="Times New Roman"/>
                      <w:b/>
                      <w:sz w:val="20"/>
                      <w:szCs w:val="18"/>
                    </w:rPr>
                    <w:t>Joshua Amper, Juan Carlos Valdevieso</w:t>
                  </w:r>
                </w:p>
                <w:p w14:paraId="7FDBD545" w14:textId="77777777" w:rsidR="00334C22" w:rsidRPr="0028354C" w:rsidRDefault="001B572A">
                  <w:pPr>
                    <w:spacing w:after="0" w:line="240" w:lineRule="auto"/>
                    <w:rPr>
                      <w:rFonts w:ascii="Times New Roman" w:hAnsi="Times New Roman" w:cs="Times New Roman"/>
                      <w:sz w:val="20"/>
                      <w:szCs w:val="18"/>
                    </w:rPr>
                  </w:pPr>
                  <w:r w:rsidRPr="0028354C">
                    <w:rPr>
                      <w:rFonts w:ascii="Times New Roman" w:hAnsi="Times New Roman" w:cs="Times New Roman"/>
                      <w:sz w:val="20"/>
                      <w:szCs w:val="18"/>
                    </w:rPr>
                    <w:t>Email:  amper.joshua210@gmail.com, valdeviesojuan2@gmail.com</w:t>
                  </w:r>
                </w:p>
                <w:p w14:paraId="2F91B101" w14:textId="77777777" w:rsidR="00334C22" w:rsidRPr="0028354C" w:rsidRDefault="001B572A">
                  <w:pPr>
                    <w:spacing w:after="0" w:line="240" w:lineRule="auto"/>
                    <w:rPr>
                      <w:rFonts w:ascii="Times New Roman" w:hAnsi="Times New Roman" w:cs="Times New Roman"/>
                      <w:sz w:val="20"/>
                      <w:szCs w:val="18"/>
                    </w:rPr>
                  </w:pPr>
                  <w:r w:rsidRPr="0028354C">
                    <w:rPr>
                      <w:rFonts w:ascii="Times New Roman" w:hAnsi="Times New Roman" w:cs="Times New Roman"/>
                      <w:sz w:val="20"/>
                      <w:szCs w:val="18"/>
                    </w:rPr>
                    <w:t>Mobile No.: 0932873817, 09561250107</w:t>
                  </w:r>
                </w:p>
              </w:tc>
              <w:tc>
                <w:tcPr>
                  <w:tcW w:w="2500" w:type="pct"/>
                </w:tcPr>
                <w:p w14:paraId="03402D70" w14:textId="77777777" w:rsidR="00334C22" w:rsidRPr="0028354C" w:rsidRDefault="001B572A">
                  <w:pPr>
                    <w:spacing w:after="0" w:line="240" w:lineRule="auto"/>
                    <w:jc w:val="both"/>
                    <w:rPr>
                      <w:rFonts w:ascii="Times New Roman" w:hAnsi="Times New Roman" w:cs="Times New Roman"/>
                      <w:sz w:val="20"/>
                      <w:szCs w:val="18"/>
                    </w:rPr>
                  </w:pPr>
                  <w:r w:rsidRPr="0028354C">
                    <w:rPr>
                      <w:rFonts w:ascii="Times New Roman" w:hAnsi="Times New Roman" w:cs="Times New Roman"/>
                      <w:sz w:val="20"/>
                      <w:szCs w:val="18"/>
                    </w:rPr>
                    <w:t>Consultation Schedule:  Casd</w:t>
                  </w:r>
                </w:p>
                <w:p w14:paraId="501BCC65" w14:textId="77777777" w:rsidR="00334C22" w:rsidRPr="0028354C" w:rsidRDefault="001B572A">
                  <w:pPr>
                    <w:spacing w:after="0" w:line="240" w:lineRule="auto"/>
                    <w:jc w:val="both"/>
                    <w:rPr>
                      <w:rFonts w:ascii="Times New Roman" w:hAnsi="Times New Roman" w:cs="Times New Roman"/>
                      <w:sz w:val="20"/>
                      <w:szCs w:val="18"/>
                    </w:rPr>
                  </w:pPr>
                  <w:proofErr w:type="spellStart"/>
                  <w:r w:rsidRPr="0028354C">
                    <w:rPr>
                      <w:rFonts w:ascii="Times New Roman" w:hAnsi="Times New Roman" w:cs="Times New Roman"/>
                      <w:sz w:val="20"/>
                      <w:szCs w:val="18"/>
                    </w:rPr>
                    <w:t>Bldg.Rm</w:t>
                  </w:r>
                  <w:proofErr w:type="spellEnd"/>
                  <w:r w:rsidRPr="0028354C">
                    <w:rPr>
                      <w:rFonts w:ascii="Times New Roman" w:hAnsi="Times New Roman" w:cs="Times New Roman"/>
                      <w:sz w:val="20"/>
                      <w:szCs w:val="18"/>
                    </w:rPr>
                    <w:t>. No.: 41-104</w:t>
                  </w:r>
                </w:p>
                <w:p w14:paraId="557D2D10" w14:textId="77777777" w:rsidR="00334C22" w:rsidRPr="0028354C" w:rsidRDefault="001B572A">
                  <w:pPr>
                    <w:spacing w:after="0" w:line="240" w:lineRule="auto"/>
                    <w:jc w:val="both"/>
                    <w:rPr>
                      <w:rFonts w:ascii="Times New Roman" w:hAnsi="Times New Roman" w:cs="Times New Roman"/>
                      <w:sz w:val="20"/>
                      <w:szCs w:val="18"/>
                    </w:rPr>
                  </w:pPr>
                  <w:r w:rsidRPr="0028354C">
                    <w:rPr>
                      <w:rFonts w:ascii="Times New Roman" w:hAnsi="Times New Roman" w:cs="Times New Roman"/>
                      <w:sz w:val="20"/>
                      <w:szCs w:val="18"/>
                    </w:rPr>
                    <w:t xml:space="preserve">Office Phone No./Local: </w:t>
                  </w:r>
                </w:p>
                <w:p w14:paraId="3E369EA5" w14:textId="77777777" w:rsidR="00334C22" w:rsidRPr="0028354C" w:rsidRDefault="00334C22">
                  <w:pPr>
                    <w:spacing w:after="0" w:line="240" w:lineRule="auto"/>
                    <w:jc w:val="both"/>
                    <w:rPr>
                      <w:rFonts w:ascii="Times New Roman" w:hAnsi="Times New Roman" w:cs="Times New Roman"/>
                      <w:sz w:val="20"/>
                      <w:szCs w:val="18"/>
                    </w:rPr>
                  </w:pPr>
                </w:p>
              </w:tc>
            </w:tr>
            <w:tr w:rsidR="00334C22" w:rsidRPr="0028354C" w14:paraId="5678D420" w14:textId="77777777" w:rsidTr="00147162">
              <w:tc>
                <w:tcPr>
                  <w:tcW w:w="5000" w:type="pct"/>
                  <w:gridSpan w:val="2"/>
                </w:tcPr>
                <w:p w14:paraId="1AFFCA40" w14:textId="77777777" w:rsidR="00334C22" w:rsidRPr="0028354C" w:rsidRDefault="00334C22">
                  <w:pPr>
                    <w:pStyle w:val="ListParagraph"/>
                    <w:spacing w:after="0" w:line="240" w:lineRule="auto"/>
                    <w:ind w:left="402"/>
                    <w:jc w:val="both"/>
                    <w:rPr>
                      <w:rFonts w:ascii="Times New Roman" w:hAnsi="Times New Roman" w:cs="Times New Roman"/>
                      <w:b/>
                      <w:sz w:val="20"/>
                      <w:szCs w:val="20"/>
                    </w:rPr>
                  </w:pPr>
                </w:p>
                <w:p w14:paraId="61FEBF15" w14:textId="77777777" w:rsidR="00334C22" w:rsidRPr="009E312E" w:rsidRDefault="001B572A" w:rsidP="004C09C9">
                  <w:pPr>
                    <w:pStyle w:val="ListParagraph"/>
                    <w:numPr>
                      <w:ilvl w:val="0"/>
                      <w:numId w:val="2"/>
                    </w:numPr>
                    <w:spacing w:after="0" w:line="240" w:lineRule="auto"/>
                    <w:ind w:left="402" w:hanging="409"/>
                    <w:jc w:val="both"/>
                    <w:rPr>
                      <w:rFonts w:ascii="Times New Roman" w:hAnsi="Times New Roman" w:cs="Times New Roman"/>
                      <w:b/>
                      <w:sz w:val="20"/>
                      <w:szCs w:val="20"/>
                    </w:rPr>
                  </w:pPr>
                  <w:r w:rsidRPr="009E312E">
                    <w:rPr>
                      <w:rFonts w:ascii="Times New Roman" w:hAnsi="Times New Roman" w:cs="Times New Roman"/>
                      <w:b/>
                      <w:sz w:val="20"/>
                      <w:szCs w:val="20"/>
                    </w:rPr>
                    <w:t>Course Description:</w:t>
                  </w:r>
                  <w:r w:rsidR="004C09C9" w:rsidRPr="009E312E">
                    <w:rPr>
                      <w:rFonts w:ascii="Times New Roman" w:hAnsi="Times New Roman" w:cs="Times New Roman"/>
                      <w:b/>
                      <w:sz w:val="20"/>
                      <w:szCs w:val="20"/>
                    </w:rPr>
                    <w:t xml:space="preserve"> </w:t>
                  </w:r>
                  <w:r w:rsidRPr="009E312E">
                    <w:rPr>
                      <w:rFonts w:ascii="Times New Roman" w:hAnsi="Times New Roman" w:cs="Times New Roman"/>
                      <w:i/>
                      <w:sz w:val="20"/>
                      <w:szCs w:val="20"/>
                    </w:rPr>
                    <w:t>This course introduces the fundamental concepts of computer programming using a high-level programming language. It covers problem-solving strategies, algorithm development, data types, control structures, functions, and basic input/output operations. Emphasis is placed on writing clear, well-structured, and documented code. The course provides a solid foundation for students to develop computational thinking and programming skills essential for further studies in information technology and computing.</w:t>
                  </w:r>
                </w:p>
                <w:p w14:paraId="04F56D90" w14:textId="77777777" w:rsidR="00334C22" w:rsidRPr="0028354C" w:rsidRDefault="00334C22">
                  <w:pPr>
                    <w:spacing w:before="3" w:after="0" w:line="240" w:lineRule="auto"/>
                    <w:ind w:left="600" w:right="219"/>
                    <w:jc w:val="both"/>
                    <w:rPr>
                      <w:rFonts w:ascii="Times New Roman" w:eastAsia="Times New Roman" w:hAnsi="Times New Roman" w:cs="Times New Roman"/>
                      <w:sz w:val="20"/>
                      <w:szCs w:val="20"/>
                    </w:rPr>
                  </w:pPr>
                </w:p>
              </w:tc>
            </w:tr>
            <w:tr w:rsidR="00334C22" w:rsidRPr="0028354C" w14:paraId="54A0DFA1" w14:textId="77777777" w:rsidTr="00147162">
              <w:trPr>
                <w:trHeight w:val="90"/>
              </w:trPr>
              <w:tc>
                <w:tcPr>
                  <w:tcW w:w="5000" w:type="pct"/>
                  <w:gridSpan w:val="2"/>
                </w:tcPr>
                <w:p w14:paraId="746EACE8" w14:textId="77777777" w:rsidR="00334C22" w:rsidRPr="0028354C" w:rsidRDefault="00334C22">
                  <w:pPr>
                    <w:pStyle w:val="ListParagraph"/>
                    <w:spacing w:after="0" w:line="240" w:lineRule="auto"/>
                    <w:ind w:left="409"/>
                    <w:jc w:val="both"/>
                    <w:rPr>
                      <w:rFonts w:ascii="Times New Roman" w:hAnsi="Times New Roman" w:cs="Times New Roman"/>
                      <w:b/>
                      <w:sz w:val="18"/>
                      <w:szCs w:val="18"/>
                    </w:rPr>
                  </w:pPr>
                </w:p>
                <w:p w14:paraId="54EC45F4" w14:textId="77777777" w:rsidR="00334C22" w:rsidRPr="009E312E" w:rsidRDefault="001B572A">
                  <w:pPr>
                    <w:pStyle w:val="ListParagraph"/>
                    <w:numPr>
                      <w:ilvl w:val="0"/>
                      <w:numId w:val="2"/>
                    </w:numPr>
                    <w:spacing w:after="0" w:line="240" w:lineRule="auto"/>
                    <w:ind w:left="762"/>
                    <w:jc w:val="both"/>
                    <w:rPr>
                      <w:rFonts w:ascii="Times New Roman" w:hAnsi="Times New Roman" w:cs="Times New Roman"/>
                      <w:b/>
                      <w:sz w:val="20"/>
                      <w:szCs w:val="20"/>
                    </w:rPr>
                  </w:pPr>
                  <w:r w:rsidRPr="009E312E">
                    <w:rPr>
                      <w:rFonts w:ascii="Times New Roman" w:hAnsi="Times New Roman" w:cs="Times New Roman"/>
                      <w:b/>
                      <w:sz w:val="20"/>
                      <w:szCs w:val="20"/>
                    </w:rPr>
                    <w:t xml:space="preserve">Course Outcome: </w:t>
                  </w:r>
                </w:p>
                <w:tbl>
                  <w:tblGrid>
                    <w:gridCol/>
                    <w:gridCol w:w="300" w:type="dxa"/>
                    <w:gridCol w:w="300" w:type="dxa"/>
                    <w:gridCol w:w="300" w:type="dxa"/>
                    <w:gridCol w:w="300" w:type="dxa"/>
                    <w:gridCol w:w="300" w:type="dxa"/>
                    <w:gridCol w:w="300" w:type="dxa"/>
                    <w:gridCol w:w="300" w:type="dxa"/>
                    <w:gridCol w:w="300" w:type="dxa"/>
                    <w:gridCol w:w="300" w:type="dxa"/>
                    <w:gridCol w:w="300" w:type="dxa"/>
                  </w:tblGrid>
                  <w:tblPr>
                    <w:tblW w:w="5000" w:type="pct"/>
                    <w:tblLayout w:type="autofit"/>
                    <w:tblCellMar>
                      <w:top w:w="0" w:type="dxa"/>
                      <w:left w:w="50" w:type="dxa"/>
                      <w:right w:w="5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500" w:type="dxa"/>
                        <w:vAlign w:val="center"/>
                        <w:vMerge w:val="restart"/>
                        <w:noWrap/>
                      </w:tcPr>
                      <w:p>
                        <w:pPr>
                          <w:jc w:val="center"/>
                          <w:spacing w:before="0" w:after="0"/>
                        </w:pPr>
                        <w:r>
                          <w:rPr>
                            <w:rFonts w:ascii="Times New Roman" w:hAnsi="Times New Roman" w:eastAsia="Times New Roman" w:cs="Times New Roman"/>
                            <w:sz w:val="18"/>
                            <w:szCs w:val="18"/>
                            <w:b w:val="1"/>
                            <w:bCs w:val="1"/>
                          </w:rPr>
                          <w:t xml:space="preserve">Course Outcomes (CO)</w:t>
                        </w:r>
                      </w:p>
                    </w:tc>
                    <w:tc>
                      <w:tcPr>
                        <w:tcW w:w="3000" w:type="dxa"/>
                        <w:vAlign w:val="center"/>
                        <w:gridSpan w:val="10"/>
                        <w:noWrap/>
                      </w:tcPr>
                      <w:p>
                        <w:pPr>
                          <w:jc w:val="center"/>
                          <w:spacing w:before="0" w:after="0"/>
                        </w:pPr>
                        <w:r>
                          <w:rPr>
                            <w:rFonts w:ascii="Times New Roman" w:hAnsi="Times New Roman" w:eastAsia="Times New Roman" w:cs="Times New Roman"/>
                            <w:sz w:val="18"/>
                            <w:szCs w:val="18"/>
                            <w:b w:val="1"/>
                            <w:bCs w:val="1"/>
                          </w:rPr>
                          <w:t xml:space="preserve">Program Outcomes (PO)</w:t>
                        </w:r>
                      </w:p>
                    </w:tc>
                  </w:tr>
                  <w:tr>
                    <w:trPr/>
                    <w:tc>
                      <w:tcPr>
                        <w:vMerge w:val="continue"/>
                        <w:noWrap/>
                      </w:tcPr>
                      <w:p/>
                    </w:tc>
                    <w:tc>
                      <w:tcPr>
                        <w:tcW w:w="300" w:type="dxa"/>
                        <w:vAlign w:val="center"/>
                        <w:noWrap/>
                      </w:tcPr>
                      <w:p>
                        <w:pPr>
                          <w:jc w:val="center"/>
                          <w:spacing w:before="0" w:after="0"/>
                        </w:pPr>
                        <w:r>
                          <w:rPr>
                            <w:rFonts w:ascii="Times New Roman" w:hAnsi="Times New Roman" w:eastAsia="Times New Roman" w:cs="Times New Roman"/>
                            <w:sz w:val="18"/>
                            <w:szCs w:val="18"/>
                            <w:b w:val="1"/>
                            <w:bCs w:val="1"/>
                          </w:rPr>
                          <w:t xml:space="preserve">1</w:t>
                        </w:r>
                      </w:p>
                    </w:tc>
                    <w:tc>
                      <w:tcPr>
                        <w:tcW w:w="300" w:type="dxa"/>
                        <w:vAlign w:val="center"/>
                        <w:noWrap/>
                      </w:tcPr>
                      <w:p>
                        <w:pPr>
                          <w:jc w:val="center"/>
                          <w:spacing w:before="0" w:after="0"/>
                        </w:pPr>
                        <w:r>
                          <w:rPr>
                            <w:rFonts w:ascii="Times New Roman" w:hAnsi="Times New Roman" w:eastAsia="Times New Roman" w:cs="Times New Roman"/>
                            <w:sz w:val="18"/>
                            <w:szCs w:val="18"/>
                            <w:b w:val="1"/>
                            <w:bCs w:val="1"/>
                          </w:rPr>
                          <w:t xml:space="preserve">2</w:t>
                        </w:r>
                      </w:p>
                    </w:tc>
                    <w:tc>
                      <w:tcPr>
                        <w:tcW w:w="300" w:type="dxa"/>
                        <w:vAlign w:val="center"/>
                        <w:noWrap/>
                      </w:tcPr>
                      <w:p>
                        <w:pPr>
                          <w:jc w:val="center"/>
                          <w:spacing w:before="0" w:after="0"/>
                        </w:pPr>
                        <w:r>
                          <w:rPr>
                            <w:rFonts w:ascii="Times New Roman" w:hAnsi="Times New Roman" w:eastAsia="Times New Roman" w:cs="Times New Roman"/>
                            <w:sz w:val="18"/>
                            <w:szCs w:val="18"/>
                            <w:b w:val="1"/>
                            <w:bCs w:val="1"/>
                          </w:rPr>
                          <w:t xml:space="preserve">3</w:t>
                        </w:r>
                      </w:p>
                    </w:tc>
                    <w:tc>
                      <w:tcPr>
                        <w:tcW w:w="300" w:type="dxa"/>
                        <w:vAlign w:val="center"/>
                        <w:noWrap/>
                      </w:tcPr>
                      <w:p>
                        <w:pPr>
                          <w:jc w:val="center"/>
                          <w:spacing w:before="0" w:after="0"/>
                        </w:pPr>
                        <w:r>
                          <w:rPr>
                            <w:rFonts w:ascii="Times New Roman" w:hAnsi="Times New Roman" w:eastAsia="Times New Roman" w:cs="Times New Roman"/>
                            <w:sz w:val="18"/>
                            <w:szCs w:val="18"/>
                            <w:b w:val="1"/>
                            <w:bCs w:val="1"/>
                          </w:rPr>
                          <w:t xml:space="preserve">4</w:t>
                        </w:r>
                      </w:p>
                    </w:tc>
                    <w:tc>
                      <w:tcPr>
                        <w:tcW w:w="300" w:type="dxa"/>
                        <w:vAlign w:val="center"/>
                        <w:noWrap/>
                      </w:tcPr>
                      <w:p>
                        <w:pPr>
                          <w:jc w:val="center"/>
                          <w:spacing w:before="0" w:after="0"/>
                        </w:pPr>
                        <w:r>
                          <w:rPr>
                            <w:rFonts w:ascii="Times New Roman" w:hAnsi="Times New Roman" w:eastAsia="Times New Roman" w:cs="Times New Roman"/>
                            <w:sz w:val="18"/>
                            <w:szCs w:val="18"/>
                            <w:b w:val="1"/>
                            <w:bCs w:val="1"/>
                          </w:rPr>
                          <w:t xml:space="preserve">5</w:t>
                        </w:r>
                      </w:p>
                    </w:tc>
                    <w:tc>
                      <w:tcPr>
                        <w:tcW w:w="300" w:type="dxa"/>
                        <w:vAlign w:val="center"/>
                        <w:noWrap/>
                      </w:tcPr>
                      <w:p>
                        <w:pPr>
                          <w:jc w:val="center"/>
                          <w:spacing w:before="0" w:after="0"/>
                        </w:pPr>
                        <w:r>
                          <w:rPr>
                            <w:rFonts w:ascii="Times New Roman" w:hAnsi="Times New Roman" w:eastAsia="Times New Roman" w:cs="Times New Roman"/>
                            <w:sz w:val="18"/>
                            <w:szCs w:val="18"/>
                            <w:b w:val="1"/>
                            <w:bCs w:val="1"/>
                          </w:rPr>
                          <w:t xml:space="preserve">6</w:t>
                        </w:r>
                      </w:p>
                    </w:tc>
                    <w:tc>
                      <w:tcPr>
                        <w:tcW w:w="300" w:type="dxa"/>
                        <w:vAlign w:val="center"/>
                        <w:noWrap/>
                      </w:tcPr>
                      <w:p>
                        <w:pPr>
                          <w:jc w:val="center"/>
                          <w:spacing w:before="0" w:after="0"/>
                        </w:pPr>
                        <w:r>
                          <w:rPr>
                            <w:rFonts w:ascii="Times New Roman" w:hAnsi="Times New Roman" w:eastAsia="Times New Roman" w:cs="Times New Roman"/>
                            <w:sz w:val="18"/>
                            <w:szCs w:val="18"/>
                            <w:b w:val="1"/>
                            <w:bCs w:val="1"/>
                          </w:rPr>
                          <w:t xml:space="preserve">7</w:t>
                        </w:r>
                      </w:p>
                    </w:tc>
                    <w:tc>
                      <w:tcPr>
                        <w:tcW w:w="300" w:type="dxa"/>
                        <w:vAlign w:val="center"/>
                        <w:noWrap/>
                      </w:tcPr>
                      <w:p>
                        <w:pPr>
                          <w:jc w:val="center"/>
                          <w:spacing w:before="0" w:after="0"/>
                        </w:pPr>
                        <w:r>
                          <w:rPr>
                            <w:rFonts w:ascii="Times New Roman" w:hAnsi="Times New Roman" w:eastAsia="Times New Roman" w:cs="Times New Roman"/>
                            <w:sz w:val="18"/>
                            <w:szCs w:val="18"/>
                            <w:b w:val="1"/>
                            <w:bCs w:val="1"/>
                          </w:rPr>
                          <w:t xml:space="preserve">8</w:t>
                        </w:r>
                      </w:p>
                    </w:tc>
                    <w:tc>
                      <w:tcPr>
                        <w:tcW w:w="300" w:type="dxa"/>
                        <w:vAlign w:val="center"/>
                        <w:noWrap/>
                      </w:tcPr>
                      <w:p>
                        <w:pPr>
                          <w:jc w:val="center"/>
                          <w:spacing w:before="0" w:after="0"/>
                        </w:pPr>
                        <w:r>
                          <w:rPr>
                            <w:rFonts w:ascii="Times New Roman" w:hAnsi="Times New Roman" w:eastAsia="Times New Roman" w:cs="Times New Roman"/>
                            <w:sz w:val="18"/>
                            <w:szCs w:val="18"/>
                            <w:b w:val="1"/>
                            <w:bCs w:val="1"/>
                          </w:rPr>
                          <w:t xml:space="preserve">9</w:t>
                        </w:r>
                      </w:p>
                    </w:tc>
                    <w:tc>
                      <w:tcPr>
                        <w:tcW w:w="300" w:type="dxa"/>
                        <w:vAlign w:val="center"/>
                        <w:noWrap/>
                      </w:tcPr>
                      <w:p>
                        <w:pPr>
                          <w:jc w:val="center"/>
                          <w:spacing w:before="0" w:after="0"/>
                        </w:pPr>
                        <w:r>
                          <w:rPr>
                            <w:rFonts w:ascii="Times New Roman" w:hAnsi="Times New Roman" w:eastAsia="Times New Roman" w:cs="Times New Roman"/>
                            <w:sz w:val="18"/>
                            <w:szCs w:val="18"/>
                            <w:b w:val="1"/>
                            <w:bCs w:val="1"/>
                          </w:rPr>
                          <w:t xml:space="preserve">10</w:t>
                        </w:r>
                      </w:p>
                    </w:tc>
                  </w:tr>
                  <w:tr>
                    <w:trPr/>
                    <w:tc>
                      <w:tcPr>
                        <w:tcW w:w="2500" w:type="dxa"/>
                        <w:noWrap/>
                      </w:tcPr>
                      <w:p>
                        <w:pPr>
                          <w:jc w:val="left"/>
                        </w:pPr>
                        <w:r>
                          <w:rPr>
                            <w:rFonts w:ascii="Times New Roman" w:hAnsi="Times New Roman" w:eastAsia="Times New Roman" w:cs="Times New Roman"/>
                            <w:sz w:val="18"/>
                            <w:szCs w:val="18"/>
                          </w:rPr>
                          <w:t xml:space="preserve">CO1: Apply fundamental programming concepts such as variables, control structures, functions, and data types to solve basic computational problems.</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I</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I</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I</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I</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I</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I</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I</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I</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I</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I</w:t>
                        </w:r>
                      </w:p>
                    </w:tc>
                  </w:tr>
                  <w:tr>
                    <w:trPr/>
                    <w:tc>
                      <w:tcPr>
                        <w:tcW w:w="2500" w:type="dxa"/>
                        <w:noWrap/>
                      </w:tcPr>
                      <w:p>
                        <w:pPr>
                          <w:jc w:val="left"/>
                        </w:pPr>
                        <w:r>
                          <w:rPr>
                            <w:rFonts w:ascii="Times New Roman" w:hAnsi="Times New Roman" w:eastAsia="Times New Roman" w:cs="Times New Roman"/>
                            <w:sz w:val="18"/>
                            <w:szCs w:val="18"/>
                          </w:rPr>
                          <w:t xml:space="preserve">CO2: esign and implement algorithms using a structured programming approach to develop readable, efficient, and error-free code.</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E</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E</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E</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E</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E</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E</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E</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E</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E</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e</w:t>
                        </w:r>
                      </w:p>
                    </w:tc>
                  </w:tr>
                  <w:tr>
                    <w:trPr/>
                    <w:tc>
                      <w:tcPr>
                        <w:tcW w:w="2500" w:type="dxa"/>
                        <w:noWrap/>
                      </w:tcPr>
                      <w:p>
                        <w:pPr>
                          <w:jc w:val="left"/>
                        </w:pPr>
                        <w:r>
                          <w:rPr>
                            <w:rFonts w:ascii="Times New Roman" w:hAnsi="Times New Roman" w:eastAsia="Times New Roman" w:cs="Times New Roman"/>
                            <w:sz w:val="18"/>
                            <w:szCs w:val="18"/>
                          </w:rPr>
                          <w:t xml:space="preserve">CO3: Demonstrate debugging, testing, and documentation techniques in writing and refining simple programs.</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D</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D</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D</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D</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D</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D</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D</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D</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D</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D</w:t>
                        </w:r>
                      </w:p>
                    </w:tc>
                  </w:tr>
                </w:tbl>
                <w:p w14:paraId="6986EC40" w14:textId="77777777" w:rsidR="00334C22" w:rsidRPr="0028354C" w:rsidRDefault="00334C22">
                  <w:pPr>
                    <w:pStyle w:val="ListParagraph"/>
                    <w:spacing w:after="0" w:line="240" w:lineRule="auto"/>
                    <w:ind w:left="42"/>
                    <w:jc w:val="both"/>
                    <w:rPr>
                      <w:rFonts w:ascii="Times New Roman" w:hAnsi="Times New Roman" w:cs="Times New Roman"/>
                      <w:b/>
                      <w:szCs w:val="18"/>
                    </w:rPr>
                  </w:pPr>
                </w:p>
                <w:p w14:paraId="78223CD2" w14:textId="77777777" w:rsidR="00334C22" w:rsidRPr="0028354C" w:rsidRDefault="00334C22">
                  <w:pPr>
                    <w:pStyle w:val="ListParagraph"/>
                    <w:spacing w:after="0" w:line="240" w:lineRule="auto"/>
                    <w:ind w:left="42"/>
                    <w:jc w:val="both"/>
                    <w:rPr>
                      <w:rFonts w:ascii="Times New Roman" w:hAnsi="Times New Roman" w:cs="Times New Roman"/>
                      <w:b/>
                      <w:szCs w:val="18"/>
                    </w:rPr>
                  </w:pPr>
                </w:p>
                <w:p w14:paraId="548441DE" w14:textId="77777777" w:rsidR="00334C22" w:rsidRPr="0028354C" w:rsidRDefault="00334C22">
                  <w:pPr>
                    <w:pStyle w:val="ListParagraph"/>
                    <w:spacing w:after="0" w:line="240" w:lineRule="auto"/>
                    <w:ind w:left="42"/>
                    <w:jc w:val="both"/>
                    <w:rPr>
                      <w:rFonts w:ascii="Times New Roman" w:hAnsi="Times New Roman" w:cs="Times New Roman"/>
                      <w:b/>
                      <w:szCs w:val="18"/>
                    </w:rPr>
                  </w:pPr>
                </w:p>
                <w:p w14:paraId="70DFCBF8" w14:textId="77777777" w:rsidR="00334C22" w:rsidRPr="0028354C" w:rsidRDefault="00334C22">
                  <w:pPr>
                    <w:spacing w:after="0" w:line="240" w:lineRule="auto"/>
                    <w:jc w:val="both"/>
                    <w:rPr>
                      <w:rFonts w:ascii="Times New Roman" w:hAnsi="Times New Roman" w:cs="Times New Roman"/>
                      <w:b/>
                      <w:sz w:val="18"/>
                      <w:szCs w:val="18"/>
                    </w:rPr>
                  </w:pPr>
                </w:p>
              </w:tc>
            </w:tr>
            <w:tr w:rsidR="00334C22" w:rsidRPr="0028354C" w14:paraId="4FBB7F97" w14:textId="77777777" w:rsidTr="00147162">
              <w:tc>
                <w:tcPr>
                  <w:tcW w:w="5000" w:type="pct"/>
                  <w:gridSpan w:val="2"/>
                </w:tcPr>
                <w:p w14:paraId="3AB00B1D" w14:textId="77777777" w:rsidR="00334C22" w:rsidRPr="0028354C" w:rsidRDefault="00334C22">
                  <w:pPr>
                    <w:spacing w:after="0" w:line="240" w:lineRule="auto"/>
                    <w:jc w:val="both"/>
                    <w:rPr>
                      <w:rFonts w:ascii="Times New Roman" w:hAnsi="Times New Roman" w:cs="Times New Roman"/>
                      <w:b/>
                      <w:sz w:val="18"/>
                      <w:szCs w:val="18"/>
                    </w:rPr>
                  </w:pPr>
                </w:p>
                <w:p w14:paraId="0EA73965" w14:textId="77777777" w:rsidR="00334C22" w:rsidRPr="0028354C" w:rsidRDefault="001B572A">
                  <w:pPr>
                    <w:pStyle w:val="ListParagraph"/>
                    <w:numPr>
                      <w:ilvl w:val="0"/>
                      <w:numId w:val="2"/>
                    </w:numPr>
                    <w:spacing w:after="0" w:line="240" w:lineRule="auto"/>
                    <w:ind w:left="409" w:hanging="409"/>
                    <w:jc w:val="both"/>
                    <w:rPr>
                      <w:rFonts w:ascii="Times New Roman" w:hAnsi="Times New Roman" w:cs="Times New Roman"/>
                      <w:b/>
                      <w:sz w:val="20"/>
                      <w:szCs w:val="18"/>
                    </w:rPr>
                  </w:pPr>
                  <w:r w:rsidRPr="0028354C">
                    <w:rPr>
                      <w:rFonts w:ascii="Times New Roman" w:hAnsi="Times New Roman" w:cs="Times New Roman"/>
                      <w:b/>
                      <w:sz w:val="20"/>
                      <w:szCs w:val="18"/>
                    </w:rPr>
                    <w:t>Course Outline:</w:t>
                  </w:r>
                </w:p>
                <w:p w14:paraId="405193B6" w14:textId="77777777" w:rsidR="00334C22" w:rsidRPr="0028354C" w:rsidRDefault="00334C22">
                  <w:pPr>
                    <w:spacing w:after="0" w:line="240" w:lineRule="auto"/>
                    <w:jc w:val="both"/>
                    <w:rPr>
                      <w:rFonts w:ascii="Times New Roman" w:hAnsi="Times New Roman" w:cs="Times New Roman"/>
                      <w:b/>
                      <w:sz w:val="18"/>
                      <w:szCs w:val="18"/>
                    </w:rPr>
                  </w:pPr>
                </w:p>
                <w:tbl>
                  <w:tblPr>
                    <w:tblStyle w:val="TableGrid"/>
                    <w:tblW w:w="5000" w:type="pct"/>
                    <w:tblLayout w:type="fixed"/>
                    <w:tblLook w:val="04A0" w:firstRow="1" w:lastRow="0" w:firstColumn="1" w:lastColumn="0" w:noHBand="0" w:noVBand="1"/>
                  </w:tblPr>
                  <w:tblGrid>
                    <w:gridCol w:w="1198"/>
                    <w:gridCol w:w="1080"/>
                    <w:gridCol w:w="1890"/>
                    <w:gridCol w:w="1350"/>
                    <w:gridCol w:w="1080"/>
                    <w:gridCol w:w="990"/>
                    <w:gridCol w:w="1170"/>
                    <w:gridCol w:w="990"/>
                    <w:gridCol w:w="784"/>
                  </w:tblGrid>
                  <w:tr w:rsidR="00334C22" w:rsidRPr="0028354C" w14:paraId="7B8AE7E3" w14:textId="77777777" w:rsidTr="00861949">
                    <w:trPr>
                      <w:trHeight w:val="90"/>
                    </w:trPr>
                    <w:tc>
                      <w:tcPr>
                        <w:tcW w:w="1198" w:type="dxa"/>
                        <w:vAlign w:val="center"/>
                      </w:tcPr>
                      <w:p w14:paraId="149C738E" w14:textId="77777777" w:rsidR="00334C22" w:rsidRPr="00861949" w:rsidRDefault="0028354C" w:rsidP="0028354C">
                        <w:pPr>
                          <w:spacing w:after="0" w:line="240" w:lineRule="auto"/>
                          <w:ind w:right="205"/>
                          <w:jc w:val="center"/>
                          <w:rPr>
                            <w:rFonts w:ascii="Times New Roman" w:hAnsi="Times New Roman" w:cs="Times New Roman"/>
                            <w:b/>
                            <w:sz w:val="18"/>
                            <w:szCs w:val="18"/>
                          </w:rPr>
                        </w:pPr>
                        <w:r w:rsidRPr="00861949">
                          <w:rPr>
                            <w:rFonts w:ascii="Times New Roman" w:hAnsi="Times New Roman" w:cs="Times New Roman"/>
                            <w:b/>
                            <w:sz w:val="18"/>
                            <w:szCs w:val="18"/>
                          </w:rPr>
                          <w:t>Allotted Time</w:t>
                        </w:r>
                      </w:p>
                    </w:tc>
                    <w:tc>
                      <w:tcPr>
                        <w:tcW w:w="1080" w:type="dxa"/>
                        <w:vAlign w:val="center"/>
                      </w:tcPr>
                      <w:p w14:paraId="5109B82C" w14:textId="77777777" w:rsidR="00334C22" w:rsidRPr="00861949" w:rsidRDefault="001B572A">
                        <w:pPr>
                          <w:spacing w:after="0" w:line="240" w:lineRule="auto"/>
                          <w:jc w:val="center"/>
                          <w:rPr>
                            <w:rFonts w:ascii="Times New Roman" w:hAnsi="Times New Roman" w:cs="Times New Roman"/>
                            <w:b/>
                            <w:sz w:val="18"/>
                            <w:szCs w:val="18"/>
                          </w:rPr>
                        </w:pPr>
                        <w:r w:rsidRPr="00861949">
                          <w:rPr>
                            <w:rFonts w:ascii="Times New Roman" w:hAnsi="Times New Roman" w:cs="Times New Roman"/>
                            <w:b/>
                            <w:sz w:val="18"/>
                            <w:szCs w:val="18"/>
                          </w:rPr>
                          <w:t xml:space="preserve">Course </w:t>
                        </w:r>
                      </w:p>
                      <w:p w14:paraId="7CEB428D" w14:textId="77777777" w:rsidR="00334C22" w:rsidRPr="00861949" w:rsidRDefault="001B572A">
                        <w:pPr>
                          <w:spacing w:after="0" w:line="240" w:lineRule="auto"/>
                          <w:jc w:val="center"/>
                          <w:rPr>
                            <w:rFonts w:ascii="Times New Roman" w:hAnsi="Times New Roman" w:cs="Times New Roman"/>
                            <w:b/>
                            <w:sz w:val="18"/>
                            <w:szCs w:val="18"/>
                          </w:rPr>
                        </w:pPr>
                        <w:r w:rsidRPr="00861949">
                          <w:rPr>
                            <w:rFonts w:ascii="Times New Roman" w:hAnsi="Times New Roman" w:cs="Times New Roman"/>
                            <w:b/>
                            <w:sz w:val="18"/>
                            <w:szCs w:val="18"/>
                          </w:rPr>
                          <w:t>Outcomes (CO)</w:t>
                        </w:r>
                      </w:p>
                    </w:tc>
                    <w:tc>
                      <w:tcPr>
                        <w:tcW w:w="1890" w:type="dxa"/>
                        <w:vAlign w:val="center"/>
                      </w:tcPr>
                      <w:p w14:paraId="686521DE" w14:textId="77777777" w:rsidR="00334C22" w:rsidRPr="00861949" w:rsidRDefault="001B572A">
                        <w:pPr>
                          <w:spacing w:after="0" w:line="240" w:lineRule="auto"/>
                          <w:jc w:val="center"/>
                          <w:rPr>
                            <w:rFonts w:ascii="Times New Roman" w:hAnsi="Times New Roman" w:cs="Times New Roman"/>
                            <w:b/>
                            <w:sz w:val="18"/>
                            <w:szCs w:val="18"/>
                          </w:rPr>
                        </w:pPr>
                        <w:r w:rsidRPr="00861949">
                          <w:rPr>
                            <w:rFonts w:ascii="Times New Roman" w:hAnsi="Times New Roman" w:cs="Times New Roman"/>
                            <w:b/>
                            <w:sz w:val="18"/>
                            <w:szCs w:val="18"/>
                          </w:rPr>
                          <w:t>Intended Learning Outcomes (ILO)</w:t>
                        </w:r>
                      </w:p>
                    </w:tc>
                    <w:tc>
                      <w:tcPr>
                        <w:tcW w:w="1350" w:type="dxa"/>
                        <w:vAlign w:val="center"/>
                      </w:tcPr>
                      <w:p w14:paraId="0AD12B3A" w14:textId="77777777" w:rsidR="00334C22" w:rsidRPr="00861949" w:rsidRDefault="001B572A">
                        <w:pPr>
                          <w:spacing w:after="0" w:line="240" w:lineRule="auto"/>
                          <w:jc w:val="center"/>
                          <w:rPr>
                            <w:rFonts w:ascii="Times New Roman" w:hAnsi="Times New Roman" w:cs="Times New Roman"/>
                            <w:b/>
                            <w:sz w:val="18"/>
                            <w:szCs w:val="18"/>
                          </w:rPr>
                        </w:pPr>
                        <w:r w:rsidRPr="00861949">
                          <w:rPr>
                            <w:rFonts w:ascii="Times New Roman" w:hAnsi="Times New Roman" w:cs="Times New Roman"/>
                            <w:b/>
                            <w:sz w:val="18"/>
                            <w:szCs w:val="18"/>
                          </w:rPr>
                          <w:t>Topic/s</w:t>
                        </w:r>
                      </w:p>
                    </w:tc>
                    <w:tc>
                      <w:tcPr>
                        <w:tcW w:w="1080" w:type="dxa"/>
                        <w:vAlign w:val="center"/>
                      </w:tcPr>
                      <w:p w14:paraId="157400ED" w14:textId="77777777" w:rsidR="00334C22" w:rsidRPr="00861949" w:rsidRDefault="001B572A">
                        <w:pPr>
                          <w:spacing w:after="0" w:line="240" w:lineRule="auto"/>
                          <w:jc w:val="center"/>
                          <w:rPr>
                            <w:rFonts w:ascii="Times New Roman" w:hAnsi="Times New Roman" w:cs="Times New Roman"/>
                            <w:b/>
                            <w:sz w:val="18"/>
                            <w:szCs w:val="18"/>
                          </w:rPr>
                        </w:pPr>
                        <w:r w:rsidRPr="00861949">
                          <w:rPr>
                            <w:rFonts w:ascii="Times New Roman" w:hAnsi="Times New Roman" w:cs="Times New Roman"/>
                            <w:b/>
                            <w:sz w:val="18"/>
                            <w:szCs w:val="18"/>
                          </w:rPr>
                          <w:t>Suggested Readings</w:t>
                        </w:r>
                      </w:p>
                    </w:tc>
                    <w:tc>
                      <w:tcPr>
                        <w:tcW w:w="990" w:type="dxa"/>
                        <w:vAlign w:val="center"/>
                      </w:tcPr>
                      <w:p w14:paraId="1E54480F" w14:textId="77777777" w:rsidR="00334C22" w:rsidRPr="00861949" w:rsidRDefault="001B572A">
                        <w:pPr>
                          <w:spacing w:after="0" w:line="240" w:lineRule="auto"/>
                          <w:jc w:val="center"/>
                          <w:rPr>
                            <w:rFonts w:ascii="Times New Roman" w:hAnsi="Times New Roman" w:cs="Times New Roman"/>
                            <w:b/>
                            <w:sz w:val="18"/>
                            <w:szCs w:val="18"/>
                          </w:rPr>
                        </w:pPr>
                        <w:r w:rsidRPr="00861949">
                          <w:rPr>
                            <w:rFonts w:ascii="Times New Roman" w:hAnsi="Times New Roman" w:cs="Times New Roman"/>
                            <w:b/>
                            <w:sz w:val="18"/>
                            <w:szCs w:val="18"/>
                          </w:rPr>
                          <w:t>Teaching-Learning Activities</w:t>
                        </w:r>
                      </w:p>
                    </w:tc>
                    <w:tc>
                      <w:tcPr>
                        <w:tcW w:w="1170" w:type="dxa"/>
                        <w:vAlign w:val="center"/>
                      </w:tcPr>
                      <w:p w14:paraId="225D37A0" w14:textId="77777777" w:rsidR="00334C22" w:rsidRPr="00861949" w:rsidRDefault="001B572A">
                        <w:pPr>
                          <w:spacing w:after="0" w:line="240" w:lineRule="auto"/>
                          <w:jc w:val="center"/>
                          <w:rPr>
                            <w:rFonts w:ascii="Times New Roman" w:hAnsi="Times New Roman" w:cs="Times New Roman"/>
                            <w:b/>
                            <w:sz w:val="18"/>
                            <w:szCs w:val="18"/>
                          </w:rPr>
                        </w:pPr>
                        <w:r w:rsidRPr="00861949">
                          <w:rPr>
                            <w:rFonts w:ascii="Times New Roman" w:hAnsi="Times New Roman" w:cs="Times New Roman"/>
                            <w:b/>
                            <w:sz w:val="18"/>
                            <w:szCs w:val="18"/>
                          </w:rPr>
                          <w:t>Assessment Tasks/Tools</w:t>
                        </w:r>
                      </w:p>
                    </w:tc>
                    <w:tc>
                      <w:tcPr>
                        <w:tcW w:w="990" w:type="dxa"/>
                        <w:vAlign w:val="center"/>
                      </w:tcPr>
                      <w:p w14:paraId="6D2BB63C" w14:textId="77777777" w:rsidR="00334C22" w:rsidRPr="00861949" w:rsidRDefault="001B572A">
                        <w:pPr>
                          <w:spacing w:after="0" w:line="240" w:lineRule="auto"/>
                          <w:jc w:val="center"/>
                          <w:rPr>
                            <w:rFonts w:ascii="Times New Roman" w:hAnsi="Times New Roman" w:cs="Times New Roman"/>
                            <w:b/>
                            <w:sz w:val="18"/>
                            <w:szCs w:val="18"/>
                          </w:rPr>
                        </w:pPr>
                        <w:r w:rsidRPr="00861949">
                          <w:rPr>
                            <w:rFonts w:ascii="Times New Roman" w:hAnsi="Times New Roman" w:cs="Times New Roman"/>
                            <w:b/>
                            <w:sz w:val="18"/>
                            <w:szCs w:val="18"/>
                          </w:rPr>
                          <w:t>Grading Criteria</w:t>
                        </w:r>
                      </w:p>
                    </w:tc>
                    <w:tc>
                      <w:tcPr>
                        <w:tcW w:w="784" w:type="dxa"/>
                        <w:vAlign w:val="center"/>
                      </w:tcPr>
                      <w:p w14:paraId="40FB1615" w14:textId="77777777" w:rsidR="00334C22" w:rsidRPr="00861949" w:rsidRDefault="001B572A">
                        <w:pPr>
                          <w:spacing w:after="0" w:line="240" w:lineRule="auto"/>
                          <w:jc w:val="center"/>
                          <w:rPr>
                            <w:rFonts w:ascii="Times New Roman" w:hAnsi="Times New Roman" w:cs="Times New Roman"/>
                            <w:b/>
                            <w:sz w:val="18"/>
                            <w:szCs w:val="18"/>
                          </w:rPr>
                        </w:pPr>
                        <w:r w:rsidRPr="00861949">
                          <w:rPr>
                            <w:rFonts w:ascii="Times New Roman" w:hAnsi="Times New Roman" w:cs="Times New Roman"/>
                            <w:b/>
                            <w:sz w:val="18"/>
                            <w:szCs w:val="18"/>
                          </w:rPr>
                          <w:t>Remarks</w:t>
                        </w:r>
                      </w:p>
                    </w:tc>
                  </w:tr>
                  <w:tr w:rsidR="00334C22" w:rsidRPr="0028354C" w14:paraId="5576B2C0" w14:textId="77777777" w:rsidTr="00861949">
                    <w:tc>
                      <w:tcPr>
                        <w:tcW w:w="1198" w:type="dxa"/>
                        <w:vAlign w:val="center"/>
                      </w:tcPr>
                      <w:p w14:paraId="1AEEDB84"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8hoursWeek 1</w:t>
                        </w:r>
                      </w:p>
                    </w:tc>
                    <w:tc>
                      <w:tcPr>
                        <w:tcW w:w="1080" w:type="dxa"/>
                      </w:tcPr>
                      <w:p w14:paraId="586807BB"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CO1</w:t>
                        </w:r>
                      </w:p>
                    </w:tc>
                    <w:tc>
                      <w:tcPr>
                        <w:tcW w:w="1890" w:type="dxa"/>
                      </w:tcPr>
                      <w:p w14:paraId="29FD744A"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Describe the components of a computer program and explain the software development life cycle</w:t>
                        </w:r>
                      </w:p>
                    </w:tc>
                    <w:tc>
                      <w:tcPr>
                        <w:tcW w:w="1350" w:type="dxa"/>
                      </w:tcPr>
                      <w:p w14:paraId="7B630F2D"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Introduction to Programming and SDLC</w:t>
                        </w:r>
                      </w:p>
                    </w:tc>
                    <w:tc>
                      <w:tcPr>
                        <w:tcW w:w="1080" w:type="dxa"/>
                      </w:tcPr>
                      <w:p w14:paraId="224A1873"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Programming textbook Chapter 1</w:t>
                        </w:r>
                      </w:p>
                    </w:tc>
                    <w:tc>
                      <w:tcPr>
                        <w:tcW w:w="990" w:type="dxa"/>
                      </w:tcPr>
                      <w:p w14:paraId="0F98CB39"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Lecture-discussion, QandA</w:t>
                        </w:r>
                      </w:p>
                    </w:tc>
                    <w:tc>
                      <w:tcPr>
                        <w:tcW w:w="1170" w:type="dxa"/>
                      </w:tcPr>
                      <w:p w14:paraId="73B8FC35"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Quiz, Reflection</w:t>
                        </w:r>
                      </w:p>
                    </w:tc>
                    <w:tc>
                      <w:tcPr>
                        <w:tcW w:w="990" w:type="dxa"/>
                      </w:tcPr>
                      <w:p w14:paraId="1AB0676E" w14:textId="77777777" w:rsidR="00334C22" w:rsidRPr="0028354C" w:rsidRDefault="001B572A">
                        <w:pPr>
                          <w:spacing w:before="100" w:after="100" w:line="240" w:lineRule="auto"/>
                          <w:rPr>
                            <w:rFonts w:ascii="Times New Roman" w:hAnsi="Times New Roman" w:cs="Times New Roman"/>
                            <w:i/>
                            <w:sz w:val="18"/>
                            <w:szCs w:val="18"/>
                          </w:rPr>
                        </w:pPr>
                        <w:r w:rsidRPr="0028354C">
                          <w:rPr>
                            <w:rFonts w:ascii="Times New Roman" w:hAnsi="Times New Roman" w:cs="Times New Roman"/>
                            <w:iCs/>
                            <w:sz w:val="18"/>
                            <w:szCs w:val="18"/>
                          </w:rPr>
                          <w:lastRenderedPageBreak/>
                          <w:t/>
                        </w:r>
                      </w:p>
                    </w:tc>
                    <w:tc>
                      <w:tcPr>
                        <w:tcW w:w="784" w:type="dxa"/>
                        <w:vAlign w:val="center"/>
                      </w:tcPr>
                      <w:p w14:paraId="7C7CA945" w14:textId="77777777" w:rsidR="00334C22" w:rsidRPr="0028354C" w:rsidRDefault="001B572A">
                        <w:pPr>
                          <w:spacing w:after="0" w:line="240" w:lineRule="auto"/>
                          <w:jc w:val="both"/>
                          <w:rPr>
                            <w:rFonts w:ascii="Times New Roman" w:hAnsi="Times New Roman" w:cs="Times New Roman"/>
                            <w:sz w:val="18"/>
                            <w:szCs w:val="18"/>
                          </w:rPr>
                        </w:pPr>
                        <w:r w:rsidRPr="0028354C">
                          <w:rPr>
                            <w:rFonts w:ascii="Times New Roman" w:hAnsi="Times New Roman" w:cs="Times New Roman"/>
                            <w:sz w:val="18"/>
                            <w:szCs w:val="18"/>
                          </w:rPr>
                          <w:lastRenderedPageBreak/>
                          <w:t/>
                        </w:r>
                      </w:p>
                    </w:tc>
                  </w:tr>
                  <w:tr w:rsidR="00334C22" w:rsidRPr="0028354C" w14:paraId="5576B2C0" w14:textId="77777777" w:rsidTr="00861949">
                    <w:tc>
                      <w:tcPr>
                        <w:tcW w:w="1198" w:type="dxa"/>
                        <w:vAlign w:val="center"/>
                      </w:tcPr>
                      <w:p w14:paraId="1AEEDB84"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8hoursWeek 2</w:t>
                        </w:r>
                      </w:p>
                    </w:tc>
                    <w:tc>
                      <w:tcPr>
                        <w:tcW w:w="1080" w:type="dxa"/>
                      </w:tcPr>
                      <w:p w14:paraId="586807BB"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CO1</w:t>
                        </w:r>
                      </w:p>
                    </w:tc>
                    <w:tc>
                      <w:tcPr>
                        <w:tcW w:w="1890" w:type="dxa"/>
                      </w:tcPr>
                      <w:p w14:paraId="29FD744A"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Write programs using variables, constants, and operators</w:t>
                        </w:r>
                      </w:p>
                    </w:tc>
                    <w:tc>
                      <w:tcPr>
                        <w:tcW w:w="1350" w:type="dxa"/>
                      </w:tcPr>
                      <w:p w14:paraId="7B630F2D"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Variables, Data Types, Operators</w:t>
                        </w:r>
                      </w:p>
                    </w:tc>
                    <w:tc>
                      <w:tcPr>
                        <w:tcW w:w="1080" w:type="dxa"/>
                      </w:tcPr>
                      <w:p w14:paraId="224A1873"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Chapter 2</w:t>
                        </w:r>
                      </w:p>
                    </w:tc>
                    <w:tc>
                      <w:tcPr>
                        <w:tcW w:w="990" w:type="dxa"/>
                      </w:tcPr>
                      <w:p w14:paraId="0F98CB39"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Code demonstration, hands-on coding</w:t>
                        </w:r>
                      </w:p>
                    </w:tc>
                    <w:tc>
                      <w:tcPr>
                        <w:tcW w:w="1170" w:type="dxa"/>
                      </w:tcPr>
                      <w:p w14:paraId="73B8FC35"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Machine problem, Seatwork</w:t>
                        </w:r>
                      </w:p>
                    </w:tc>
                    <w:tc>
                      <w:tcPr>
                        <w:tcW w:w="990" w:type="dxa"/>
                      </w:tcPr>
                      <w:p w14:paraId="1AB0676E" w14:textId="77777777" w:rsidR="00334C22" w:rsidRPr="0028354C" w:rsidRDefault="001B572A">
                        <w:pPr>
                          <w:spacing w:before="100" w:after="100" w:line="240" w:lineRule="auto"/>
                          <w:rPr>
                            <w:rFonts w:ascii="Times New Roman" w:hAnsi="Times New Roman" w:cs="Times New Roman"/>
                            <w:i/>
                            <w:sz w:val="18"/>
                            <w:szCs w:val="18"/>
                          </w:rPr>
                        </w:pPr>
                        <w:r w:rsidRPr="0028354C">
                          <w:rPr>
                            <w:rFonts w:ascii="Times New Roman" w:hAnsi="Times New Roman" w:cs="Times New Roman"/>
                            <w:iCs/>
                            <w:sz w:val="18"/>
                            <w:szCs w:val="18"/>
                          </w:rPr>
                          <w:lastRenderedPageBreak/>
                          <w:t/>
                        </w:r>
                      </w:p>
                    </w:tc>
                    <w:tc>
                      <w:tcPr>
                        <w:tcW w:w="784" w:type="dxa"/>
                        <w:vAlign w:val="center"/>
                      </w:tcPr>
                      <w:p w14:paraId="7C7CA945" w14:textId="77777777" w:rsidR="00334C22" w:rsidRPr="0028354C" w:rsidRDefault="001B572A">
                        <w:pPr>
                          <w:spacing w:after="0" w:line="240" w:lineRule="auto"/>
                          <w:jc w:val="both"/>
                          <w:rPr>
                            <w:rFonts w:ascii="Times New Roman" w:hAnsi="Times New Roman" w:cs="Times New Roman"/>
                            <w:sz w:val="18"/>
                            <w:szCs w:val="18"/>
                          </w:rPr>
                        </w:pPr>
                        <w:r w:rsidRPr="0028354C">
                          <w:rPr>
                            <w:rFonts w:ascii="Times New Roman" w:hAnsi="Times New Roman" w:cs="Times New Roman"/>
                            <w:sz w:val="18"/>
                            <w:szCs w:val="18"/>
                          </w:rPr>
                          <w:lastRenderedPageBreak/>
                          <w:t/>
                        </w:r>
                      </w:p>
                    </w:tc>
                  </w:tr>
                  <w:tr w:rsidR="00334C22" w:rsidRPr="0028354C" w14:paraId="5576B2C0" w14:textId="77777777" w:rsidTr="00861949">
                    <w:tc>
                      <w:tcPr>
                        <w:tcW w:w="1198" w:type="dxa"/>
                        <w:vAlign w:val="center"/>
                      </w:tcPr>
                      <w:p w14:paraId="1AEEDB84"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8hoursWeek 3</w:t>
                        </w:r>
                      </w:p>
                    </w:tc>
                    <w:tc>
                      <w:tcPr>
                        <w:tcW w:w="1080" w:type="dxa"/>
                      </w:tcPr>
                      <w:p w14:paraId="586807BB"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CO1</w:t>
                        </w:r>
                      </w:p>
                    </w:tc>
                    <w:tc>
                      <w:tcPr>
                        <w:tcW w:w="1890" w:type="dxa"/>
                      </w:tcPr>
                      <w:p w14:paraId="29FD744A"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Construct programs with selection structures (if, else-if, nested if)</w:t>
                        </w:r>
                      </w:p>
                    </w:tc>
                    <w:tc>
                      <w:tcPr>
                        <w:tcW w:w="1350" w:type="dxa"/>
                      </w:tcPr>
                      <w:p w14:paraId="7B630F2D"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Conditional Statements</w:t>
                        </w:r>
                      </w:p>
                    </w:tc>
                    <w:tc>
                      <w:tcPr>
                        <w:tcW w:w="1080" w:type="dxa"/>
                      </w:tcPr>
                      <w:p w14:paraId="224A1873"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Chapter 3</w:t>
                        </w:r>
                      </w:p>
                    </w:tc>
                    <w:tc>
                      <w:tcPr>
                        <w:tcW w:w="990" w:type="dxa"/>
                      </w:tcPr>
                      <w:p w14:paraId="0F98CB39"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Guided coding exercises, pair programming</w:t>
                        </w:r>
                      </w:p>
                    </w:tc>
                    <w:tc>
                      <w:tcPr>
                        <w:tcW w:w="1170" w:type="dxa"/>
                      </w:tcPr>
                      <w:p w14:paraId="73B8FC35"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Code review, Quiz</w:t>
                        </w:r>
                      </w:p>
                    </w:tc>
                    <w:tc>
                      <w:tcPr>
                        <w:tcW w:w="990" w:type="dxa"/>
                      </w:tcPr>
                      <w:p w14:paraId="1AB0676E" w14:textId="77777777" w:rsidR="00334C22" w:rsidRPr="0028354C" w:rsidRDefault="001B572A">
                        <w:pPr>
                          <w:spacing w:before="100" w:after="100" w:line="240" w:lineRule="auto"/>
                          <w:rPr>
                            <w:rFonts w:ascii="Times New Roman" w:hAnsi="Times New Roman" w:cs="Times New Roman"/>
                            <w:i/>
                            <w:sz w:val="18"/>
                            <w:szCs w:val="18"/>
                          </w:rPr>
                        </w:pPr>
                        <w:r w:rsidRPr="0028354C">
                          <w:rPr>
                            <w:rFonts w:ascii="Times New Roman" w:hAnsi="Times New Roman" w:cs="Times New Roman"/>
                            <w:iCs/>
                            <w:sz w:val="18"/>
                            <w:szCs w:val="18"/>
                          </w:rPr>
                          <w:lastRenderedPageBreak/>
                          <w:t/>
                        </w:r>
                      </w:p>
                    </w:tc>
                    <w:tc>
                      <w:tcPr>
                        <w:tcW w:w="784" w:type="dxa"/>
                        <w:vAlign w:val="center"/>
                      </w:tcPr>
                      <w:p w14:paraId="7C7CA945" w14:textId="77777777" w:rsidR="00334C22" w:rsidRPr="0028354C" w:rsidRDefault="001B572A">
                        <w:pPr>
                          <w:spacing w:after="0" w:line="240" w:lineRule="auto"/>
                          <w:jc w:val="both"/>
                          <w:rPr>
                            <w:rFonts w:ascii="Times New Roman" w:hAnsi="Times New Roman" w:cs="Times New Roman"/>
                            <w:sz w:val="18"/>
                            <w:szCs w:val="18"/>
                          </w:rPr>
                        </w:pPr>
                        <w:r w:rsidRPr="0028354C">
                          <w:rPr>
                            <w:rFonts w:ascii="Times New Roman" w:hAnsi="Times New Roman" w:cs="Times New Roman"/>
                            <w:sz w:val="18"/>
                            <w:szCs w:val="18"/>
                          </w:rPr>
                          <w:lastRenderedPageBreak/>
                          <w:t/>
                        </w:r>
                      </w:p>
                    </w:tc>
                  </w:tr>
                  <w:tr w:rsidR="00334C22" w:rsidRPr="0028354C" w14:paraId="5576B2C0" w14:textId="77777777" w:rsidTr="00861949">
                    <w:tc>
                      <w:tcPr>
                        <w:tcW w:w="1198" w:type="dxa"/>
                        <w:vAlign w:val="center"/>
                      </w:tcPr>
                      <w:p w14:paraId="1AEEDB84"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8hoursWeek 4</w:t>
                        </w:r>
                      </w:p>
                    </w:tc>
                    <w:tc>
                      <w:tcPr>
                        <w:tcW w:w="1080" w:type="dxa"/>
                      </w:tcPr>
                      <w:p w14:paraId="586807BB"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CO1, CO2</w:t>
                        </w:r>
                      </w:p>
                    </w:tc>
                    <w:tc>
                      <w:tcPr>
                        <w:tcW w:w="1890" w:type="dxa"/>
                      </w:tcPr>
                      <w:p w14:paraId="29FD744A"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Apply loop structures to automate repetitive tasks</w:t>
                        </w:r>
                      </w:p>
                    </w:tc>
                    <w:tc>
                      <w:tcPr>
                        <w:tcW w:w="1350" w:type="dxa"/>
                      </w:tcPr>
                      <w:p w14:paraId="7B630F2D"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Loops: while, for, do-while</w:t>
                        </w:r>
                      </w:p>
                    </w:tc>
                    <w:tc>
                      <w:tcPr>
                        <w:tcW w:w="1080" w:type="dxa"/>
                      </w:tcPr>
                      <w:p w14:paraId="224A1873"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Chapter 4</w:t>
                        </w:r>
                      </w:p>
                    </w:tc>
                    <w:tc>
                      <w:tcPr>
                        <w:tcW w:w="990" w:type="dxa"/>
                      </w:tcPr>
                      <w:p w14:paraId="0F98CB39"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Interactive coding lab, peer review</w:t>
                        </w:r>
                      </w:p>
                    </w:tc>
                    <w:tc>
                      <w:tcPr>
                        <w:tcW w:w="1170" w:type="dxa"/>
                      </w:tcPr>
                      <w:p w14:paraId="73B8FC35"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Practical exam, Worksheet</w:t>
                        </w:r>
                      </w:p>
                    </w:tc>
                    <w:tc>
                      <w:tcPr>
                        <w:tcW w:w="990" w:type="dxa"/>
                      </w:tcPr>
                      <w:p w14:paraId="1AB0676E" w14:textId="77777777" w:rsidR="00334C22" w:rsidRPr="0028354C" w:rsidRDefault="001B572A">
                        <w:pPr>
                          <w:spacing w:before="100" w:after="100" w:line="240" w:lineRule="auto"/>
                          <w:rPr>
                            <w:rFonts w:ascii="Times New Roman" w:hAnsi="Times New Roman" w:cs="Times New Roman"/>
                            <w:i/>
                            <w:sz w:val="18"/>
                            <w:szCs w:val="18"/>
                          </w:rPr>
                        </w:pPr>
                        <w:r w:rsidRPr="0028354C">
                          <w:rPr>
                            <w:rFonts w:ascii="Times New Roman" w:hAnsi="Times New Roman" w:cs="Times New Roman"/>
                            <w:iCs/>
                            <w:sz w:val="18"/>
                            <w:szCs w:val="18"/>
                          </w:rPr>
                          <w:lastRenderedPageBreak/>
                          <w:t/>
                        </w:r>
                      </w:p>
                    </w:tc>
                    <w:tc>
                      <w:tcPr>
                        <w:tcW w:w="784" w:type="dxa"/>
                        <w:vAlign w:val="center"/>
                      </w:tcPr>
                      <w:p w14:paraId="7C7CA945" w14:textId="77777777" w:rsidR="00334C22" w:rsidRPr="0028354C" w:rsidRDefault="001B572A">
                        <w:pPr>
                          <w:spacing w:after="0" w:line="240" w:lineRule="auto"/>
                          <w:jc w:val="both"/>
                          <w:rPr>
                            <w:rFonts w:ascii="Times New Roman" w:hAnsi="Times New Roman" w:cs="Times New Roman"/>
                            <w:sz w:val="18"/>
                            <w:szCs w:val="18"/>
                          </w:rPr>
                        </w:pPr>
                        <w:r w:rsidRPr="0028354C">
                          <w:rPr>
                            <w:rFonts w:ascii="Times New Roman" w:hAnsi="Times New Roman" w:cs="Times New Roman"/>
                            <w:sz w:val="18"/>
                            <w:szCs w:val="18"/>
                          </w:rPr>
                          <w:lastRenderedPageBreak/>
                          <w:t/>
                        </w:r>
                      </w:p>
                    </w:tc>
                  </w:tr>
                  <w:tr w:rsidR="00334C22" w:rsidRPr="0028354C" w14:paraId="5576B2C0" w14:textId="77777777" w:rsidTr="00861949">
                    <w:tc>
                      <w:tcPr>
                        <w:tcW w:w="1198" w:type="dxa"/>
                        <w:vAlign w:val="center"/>
                      </w:tcPr>
                      <w:p w14:paraId="1AEEDB84"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8hoursWeek 5</w:t>
                        </w:r>
                      </w:p>
                    </w:tc>
                    <w:tc>
                      <w:tcPr>
                        <w:tcW w:w="1080" w:type="dxa"/>
                      </w:tcPr>
                      <w:p w14:paraId="586807BB"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CO2, CO3</w:t>
                        </w:r>
                      </w:p>
                    </w:tc>
                    <w:tc>
                      <w:tcPr>
                        <w:tcW w:w="1890" w:type="dxa"/>
                      </w:tcPr>
                      <w:p w14:paraId="29FD744A"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Use functions for modular and reusable code</w:t>
                        </w:r>
                      </w:p>
                    </w:tc>
                    <w:tc>
                      <w:tcPr>
                        <w:tcW w:w="1350" w:type="dxa"/>
                      </w:tcPr>
                      <w:p w14:paraId="7B630F2D"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Defining and Calling Functions</w:t>
                        </w:r>
                      </w:p>
                    </w:tc>
                    <w:tc>
                      <w:tcPr>
                        <w:tcW w:w="1080" w:type="dxa"/>
                      </w:tcPr>
                      <w:p w14:paraId="224A1873"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Chapter 5</w:t>
                        </w:r>
                      </w:p>
                    </w:tc>
                    <w:tc>
                      <w:tcPr>
                        <w:tcW w:w="990" w:type="dxa"/>
                      </w:tcPr>
                      <w:p w14:paraId="0F98CB39"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Mini-lecture, code tracing, function breakdown</w:t>
                        </w:r>
                      </w:p>
                    </w:tc>
                    <w:tc>
                      <w:tcPr>
                        <w:tcW w:w="1170" w:type="dxa"/>
                      </w:tcPr>
                      <w:p w14:paraId="73B8FC35"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Machine problem, Quiz</w:t>
                        </w:r>
                      </w:p>
                    </w:tc>
                    <w:tc>
                      <w:tcPr>
                        <w:tcW w:w="990" w:type="dxa"/>
                      </w:tcPr>
                      <w:p w14:paraId="1AB0676E" w14:textId="77777777" w:rsidR="00334C22" w:rsidRPr="0028354C" w:rsidRDefault="001B572A">
                        <w:pPr>
                          <w:spacing w:before="100" w:after="100" w:line="240" w:lineRule="auto"/>
                          <w:rPr>
                            <w:rFonts w:ascii="Times New Roman" w:hAnsi="Times New Roman" w:cs="Times New Roman"/>
                            <w:i/>
                            <w:sz w:val="18"/>
                            <w:szCs w:val="18"/>
                          </w:rPr>
                        </w:pPr>
                        <w:r w:rsidRPr="0028354C">
                          <w:rPr>
                            <w:rFonts w:ascii="Times New Roman" w:hAnsi="Times New Roman" w:cs="Times New Roman"/>
                            <w:iCs/>
                            <w:sz w:val="18"/>
                            <w:szCs w:val="18"/>
                          </w:rPr>
                          <w:lastRenderedPageBreak/>
                          <w:t/>
                        </w:r>
                      </w:p>
                    </w:tc>
                    <w:tc>
                      <w:tcPr>
                        <w:tcW w:w="784" w:type="dxa"/>
                        <w:vAlign w:val="center"/>
                      </w:tcPr>
                      <w:p w14:paraId="7C7CA945" w14:textId="77777777" w:rsidR="00334C22" w:rsidRPr="0028354C" w:rsidRDefault="001B572A">
                        <w:pPr>
                          <w:spacing w:after="0" w:line="240" w:lineRule="auto"/>
                          <w:jc w:val="both"/>
                          <w:rPr>
                            <w:rFonts w:ascii="Times New Roman" w:hAnsi="Times New Roman" w:cs="Times New Roman"/>
                            <w:sz w:val="18"/>
                            <w:szCs w:val="18"/>
                          </w:rPr>
                        </w:pPr>
                        <w:r w:rsidRPr="0028354C">
                          <w:rPr>
                            <w:rFonts w:ascii="Times New Roman" w:hAnsi="Times New Roman" w:cs="Times New Roman"/>
                            <w:sz w:val="18"/>
                            <w:szCs w:val="18"/>
                          </w:rPr>
                          <w:lastRenderedPageBreak/>
                          <w:t/>
                        </w:r>
                      </w:p>
                    </w:tc>
                  </w:tr>
                  <w:tr w:rsidR="00334C22" w:rsidRPr="0028354C" w14:paraId="3499C7F0" w14:textId="77777777" w:rsidTr="00861949">
                    <w:trPr>
                      <w:trHeight w:val="260"/>
                    </w:trPr>
                    <w:tc>
                      <w:tcPr>
                        <w:tcW w:w="10532" w:type="dxa"/>
                        <w:gridSpan w:val="9"/>
                        <w:vAlign w:val="center"/>
                      </w:tcPr>
                      <w:p w14:paraId="45B4652A" w14:textId="77777777" w:rsidR="00334C22" w:rsidRPr="00861949" w:rsidRDefault="001B572A">
                        <w:pPr>
                          <w:spacing w:after="0" w:line="240" w:lineRule="auto"/>
                          <w:jc w:val="center"/>
                          <w:rPr>
                            <w:rFonts w:ascii="Times New Roman" w:hAnsi="Times New Roman" w:cs="Times New Roman"/>
                            <w:sz w:val="20"/>
                            <w:szCs w:val="20"/>
                          </w:rPr>
                        </w:pPr>
                        <w:r w:rsidRPr="00861949">
                          <w:rPr>
                            <w:rFonts w:ascii="Times New Roman" w:hAnsi="Times New Roman" w:cs="Times New Roman"/>
                            <w:sz w:val="20"/>
                            <w:szCs w:val="20"/>
                          </w:rPr>
                          <w:lastRenderedPageBreak/>
                          <w:t>MIDTERM EXAMINATION</w:t>
                        </w:r>
                      </w:p>
                    </w:tc>
                  </w:tr>
                  <w:tr w:rsidR="00334C22" w:rsidRPr="0028354C" w14:paraId="02E51FEF" w14:textId="77777777" w:rsidTr="00861949">
                    <w:tc>
                      <w:tcPr>
                        <w:tcW w:w="1198" w:type="dxa"/>
                      </w:tcPr>
                      <w:p w14:paraId="0A980733"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8 hours Week 6</w:t>
                        </w:r>
                      </w:p>
                    </w:tc>
                    <w:tc>
                      <w:tcPr>
                        <w:tcW w:w="1080" w:type="dxa"/>
                      </w:tcPr>
                      <w:p w14:paraId="0558EE2C"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CO1</w:t>
                        </w:r>
                      </w:p>
                    </w:tc>
                    <w:tc>
                      <w:tcPr>
                        <w:tcW w:w="1890" w:type="dxa"/>
                      </w:tcPr>
                      <w:p w14:paraId="3FB5BBC4"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Demonstrate the use of arrays to store multiple data elements</w:t>
                        </w:r>
                      </w:p>
                    </w:tc>
                    <w:tc>
                      <w:tcPr>
                        <w:tcW w:w="1350" w:type="dxa"/>
                      </w:tcPr>
                      <w:p w14:paraId="39F1275E"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Defining and Calling Functions</w:t>
                        </w:r>
                      </w:p>
                    </w:tc>
                    <w:tc>
                      <w:tcPr>
                        <w:tcW w:w="1080" w:type="dxa"/>
                      </w:tcPr>
                      <w:p w14:paraId="738020D4"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Chapter 6</w:t>
                        </w:r>
                      </w:p>
                    </w:tc>
                    <w:tc>
                      <w:tcPr>
                        <w:tcW w:w="990" w:type="dxa"/>
                      </w:tcPr>
                      <w:p w14:paraId="1578637F"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Group activity: data entry app</w:t>
                        </w:r>
                      </w:p>
                    </w:tc>
                    <w:tc>
                      <w:tcPr>
                        <w:tcW w:w="1170" w:type="dxa"/>
                      </w:tcPr>
                      <w:p w14:paraId="468DC9FD" w14:textId="77777777" w:rsidR="00334C22" w:rsidRPr="0028354C" w:rsidRDefault="001B572A">
                        <w:pPr>
                          <w:pStyle w:val="ListParagraph"/>
                          <w:spacing w:before="100" w:after="100" w:line="240" w:lineRule="auto"/>
                          <w:ind w:left="-49"/>
                          <w:rPr>
                            <w:rFonts w:ascii="Times New Roman" w:hAnsi="Times New Roman" w:cs="Times New Roman"/>
                            <w:sz w:val="18"/>
                            <w:szCs w:val="18"/>
                          </w:rPr>
                        </w:pPr>
                        <w:r w:rsidRPr="0028354C">
                          <w:rPr>
                            <w:rFonts w:ascii="Times New Roman" w:hAnsi="Times New Roman" w:cs="Times New Roman"/>
                            <w:sz w:val="18"/>
                            <w:szCs w:val="18"/>
                          </w:rPr>
                          <w:t>Code demo, Lab exercise</w:t>
                        </w:r>
                      </w:p>
                    </w:tc>
                    <w:tc>
                      <w:tcPr>
                        <w:tcW w:w="990" w:type="dxa"/>
                      </w:tcPr>
                      <w:p w14:paraId="488ADA5B"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
                        </w:r>
                      </w:p>
                    </w:tc>
                    <w:tc>
                      <w:tcPr>
                        <w:tcW w:w="784" w:type="dxa"/>
                      </w:tcPr>
                      <w:p w14:paraId="11E7C109" w14:textId="77777777" w:rsidR="00334C22" w:rsidRPr="0028354C" w:rsidRDefault="001B572A">
                        <w:pPr>
                          <w:spacing w:after="0" w:line="240" w:lineRule="auto"/>
                          <w:rPr>
                            <w:rFonts w:ascii="Times New Roman" w:hAnsi="Times New Roman" w:cs="Times New Roman"/>
                            <w:sz w:val="18"/>
                            <w:szCs w:val="18"/>
                          </w:rPr>
                        </w:pPr>
                        <w:r w:rsidRPr="0028354C">
                          <w:rPr>
                            <w:rFonts w:ascii="Times New Roman" w:hAnsi="Times New Roman" w:cs="Times New Roman"/>
                            <w:sz w:val="18"/>
                            <w:szCs w:val="18"/>
                          </w:rPr>
                          <w:t/>
                        </w:r>
                      </w:p>
                    </w:tc>
                  </w:tr>
                  <w:tr w:rsidR="00334C22" w:rsidRPr="0028354C" w14:paraId="02E51FEF" w14:textId="77777777" w:rsidTr="00861949">
                    <w:tc>
                      <w:tcPr>
                        <w:tcW w:w="1198" w:type="dxa"/>
                      </w:tcPr>
                      <w:p w14:paraId="0A980733"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8 hours Week 7</w:t>
                        </w:r>
                      </w:p>
                    </w:tc>
                    <w:tc>
                      <w:tcPr>
                        <w:tcW w:w="1080" w:type="dxa"/>
                      </w:tcPr>
                      <w:p w14:paraId="0558EE2C"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CO1, CO2</w:t>
                        </w:r>
                      </w:p>
                    </w:tc>
                    <w:tc>
                      <w:tcPr>
                        <w:tcW w:w="1890" w:type="dxa"/>
                      </w:tcPr>
                      <w:p w14:paraId="3FB5BBC4"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Solve problems using multi-dimensional arrays</w:t>
                        </w:r>
                      </w:p>
                    </w:tc>
                    <w:tc>
                      <w:tcPr>
                        <w:tcW w:w="1350" w:type="dxa"/>
                      </w:tcPr>
                      <w:p w14:paraId="39F1275E"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Defining and Calling Functions</w:t>
                        </w:r>
                      </w:p>
                    </w:tc>
                    <w:tc>
                      <w:tcPr>
                        <w:tcW w:w="1080" w:type="dxa"/>
                      </w:tcPr>
                      <w:p w14:paraId="738020D4"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Chapter 6 (cont’d)</w:t>
                        </w:r>
                      </w:p>
                    </w:tc>
                    <w:tc>
                      <w:tcPr>
                        <w:tcW w:w="990" w:type="dxa"/>
                      </w:tcPr>
                      <w:p w14:paraId="1578637F"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Coding activity: matrix problems</w:t>
                        </w:r>
                      </w:p>
                    </w:tc>
                    <w:tc>
                      <w:tcPr>
                        <w:tcW w:w="1170" w:type="dxa"/>
                      </w:tcPr>
                      <w:p w14:paraId="468DC9FD" w14:textId="77777777" w:rsidR="00334C22" w:rsidRPr="0028354C" w:rsidRDefault="001B572A">
                        <w:pPr>
                          <w:pStyle w:val="ListParagraph"/>
                          <w:spacing w:before="100" w:after="100" w:line="240" w:lineRule="auto"/>
                          <w:ind w:left="-49"/>
                          <w:rPr>
                            <w:rFonts w:ascii="Times New Roman" w:hAnsi="Times New Roman" w:cs="Times New Roman"/>
                            <w:sz w:val="18"/>
                            <w:szCs w:val="18"/>
                          </w:rPr>
                        </w:pPr>
                        <w:r w:rsidRPr="0028354C">
                          <w:rPr>
                            <w:rFonts w:ascii="Times New Roman" w:hAnsi="Times New Roman" w:cs="Times New Roman"/>
                            <w:sz w:val="18"/>
                            <w:szCs w:val="18"/>
                          </w:rPr>
                          <w:t>Seatwork, Quiz</w:t>
                        </w:r>
                      </w:p>
                    </w:tc>
                    <w:tc>
                      <w:tcPr>
                        <w:tcW w:w="990" w:type="dxa"/>
                      </w:tcPr>
                      <w:p w14:paraId="488ADA5B"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
                        </w:r>
                      </w:p>
                    </w:tc>
                    <w:tc>
                      <w:tcPr>
                        <w:tcW w:w="784" w:type="dxa"/>
                      </w:tcPr>
                      <w:p w14:paraId="11E7C109" w14:textId="77777777" w:rsidR="00334C22" w:rsidRPr="0028354C" w:rsidRDefault="001B572A">
                        <w:pPr>
                          <w:spacing w:after="0" w:line="240" w:lineRule="auto"/>
                          <w:rPr>
                            <w:rFonts w:ascii="Times New Roman" w:hAnsi="Times New Roman" w:cs="Times New Roman"/>
                            <w:sz w:val="18"/>
                            <w:szCs w:val="18"/>
                          </w:rPr>
                        </w:pPr>
                        <w:r w:rsidRPr="0028354C">
                          <w:rPr>
                            <w:rFonts w:ascii="Times New Roman" w:hAnsi="Times New Roman" w:cs="Times New Roman"/>
                            <w:sz w:val="18"/>
                            <w:szCs w:val="18"/>
                          </w:rPr>
                          <w:t/>
                        </w:r>
                      </w:p>
                    </w:tc>
                  </w:tr>
                  <w:tr w:rsidR="00334C22" w:rsidRPr="0028354C" w14:paraId="02E51FEF" w14:textId="77777777" w:rsidTr="00861949">
                    <w:tc>
                      <w:tcPr>
                        <w:tcW w:w="1198" w:type="dxa"/>
                      </w:tcPr>
                      <w:p w14:paraId="0A980733"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8 hours Week 8</w:t>
                        </w:r>
                      </w:p>
                    </w:tc>
                    <w:tc>
                      <w:tcPr>
                        <w:tcW w:w="1080" w:type="dxa"/>
                      </w:tcPr>
                      <w:p w14:paraId="0558EE2C"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CO2, CO3</w:t>
                        </w:r>
                      </w:p>
                    </w:tc>
                    <w:tc>
                      <w:tcPr>
                        <w:tcW w:w="1890" w:type="dxa"/>
                      </w:tcPr>
                      <w:p w14:paraId="3FB5BBC4"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Implement basic string manipulation techniques</w:t>
                        </w:r>
                      </w:p>
                    </w:tc>
                    <w:tc>
                      <w:tcPr>
                        <w:tcW w:w="1350" w:type="dxa"/>
                      </w:tcPr>
                      <w:p w14:paraId="39F1275E"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Defining and Calling Functions</w:t>
                        </w:r>
                      </w:p>
                    </w:tc>
                    <w:tc>
                      <w:tcPr>
                        <w:tcW w:w="1080" w:type="dxa"/>
                      </w:tcPr>
                      <w:p w14:paraId="738020D4"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Chapter 7</w:t>
                        </w:r>
                      </w:p>
                    </w:tc>
                    <w:tc>
                      <w:tcPr>
                        <w:tcW w:w="990" w:type="dxa"/>
                      </w:tcPr>
                      <w:p w14:paraId="1578637F"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Coding challenge: string validation</w:t>
                        </w:r>
                      </w:p>
                    </w:tc>
                    <w:tc>
                      <w:tcPr>
                        <w:tcW w:w="1170" w:type="dxa"/>
                      </w:tcPr>
                      <w:p w14:paraId="468DC9FD" w14:textId="77777777" w:rsidR="00334C22" w:rsidRPr="0028354C" w:rsidRDefault="001B572A">
                        <w:pPr>
                          <w:pStyle w:val="ListParagraph"/>
                          <w:spacing w:before="100" w:after="100" w:line="240" w:lineRule="auto"/>
                          <w:ind w:left="-49"/>
                          <w:rPr>
                            <w:rFonts w:ascii="Times New Roman" w:hAnsi="Times New Roman" w:cs="Times New Roman"/>
                            <w:sz w:val="18"/>
                            <w:szCs w:val="18"/>
                          </w:rPr>
                        </w:pPr>
                        <w:r w:rsidRPr="0028354C">
                          <w:rPr>
                            <w:rFonts w:ascii="Times New Roman" w:hAnsi="Times New Roman" w:cs="Times New Roman"/>
                            <w:sz w:val="18"/>
                            <w:szCs w:val="18"/>
                          </w:rPr>
                          <w:t>Hands-on exercise</w:t>
                        </w:r>
                      </w:p>
                    </w:tc>
                    <w:tc>
                      <w:tcPr>
                        <w:tcW w:w="990" w:type="dxa"/>
                      </w:tcPr>
                      <w:p w14:paraId="488ADA5B"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
                        </w:r>
                      </w:p>
                    </w:tc>
                    <w:tc>
                      <w:tcPr>
                        <w:tcW w:w="784" w:type="dxa"/>
                      </w:tcPr>
                      <w:p w14:paraId="11E7C109" w14:textId="77777777" w:rsidR="00334C22" w:rsidRPr="0028354C" w:rsidRDefault="001B572A">
                        <w:pPr>
                          <w:spacing w:after="0" w:line="240" w:lineRule="auto"/>
                          <w:rPr>
                            <w:rFonts w:ascii="Times New Roman" w:hAnsi="Times New Roman" w:cs="Times New Roman"/>
                            <w:sz w:val="18"/>
                            <w:szCs w:val="18"/>
                          </w:rPr>
                        </w:pPr>
                        <w:r w:rsidRPr="0028354C">
                          <w:rPr>
                            <w:rFonts w:ascii="Times New Roman" w:hAnsi="Times New Roman" w:cs="Times New Roman"/>
                            <w:sz w:val="18"/>
                            <w:szCs w:val="18"/>
                          </w:rPr>
                          <w:t/>
                        </w:r>
                      </w:p>
                    </w:tc>
                  </w:tr>
                  <w:tr w:rsidR="00334C22" w:rsidRPr="0028354C" w14:paraId="02E51FEF" w14:textId="77777777" w:rsidTr="00861949">
                    <w:tc>
                      <w:tcPr>
                        <w:tcW w:w="1198" w:type="dxa"/>
                      </w:tcPr>
                      <w:p w14:paraId="0A980733"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8 hours Week 9</w:t>
                        </w:r>
                      </w:p>
                    </w:tc>
                    <w:tc>
                      <w:tcPr>
                        <w:tcW w:w="1080" w:type="dxa"/>
                      </w:tcPr>
                      <w:p w14:paraId="0558EE2C"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
                        </w:r>
                      </w:p>
                    </w:tc>
                    <w:tc>
                      <w:tcPr>
                        <w:tcW w:w="1890" w:type="dxa"/>
                      </w:tcPr>
                      <w:p w14:paraId="3FB5BBC4"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Debug and handle runtime errors using exception handling (if applicable to language)</w:t>
                        </w:r>
                      </w:p>
                    </w:tc>
                    <w:tc>
                      <w:tcPr>
                        <w:tcW w:w="1350" w:type="dxa"/>
                      </w:tcPr>
                      <w:p w14:paraId="39F1275E"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Defining and Calling Functions</w:t>
                        </w:r>
                      </w:p>
                    </w:tc>
                    <w:tc>
                      <w:tcPr>
                        <w:tcW w:w="1080" w:type="dxa"/>
                      </w:tcPr>
                      <w:p w14:paraId="738020D4"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Chapter 8 or online docs</w:t>
                        </w:r>
                      </w:p>
                    </w:tc>
                    <w:tc>
                      <w:tcPr>
                        <w:tcW w:w="990" w:type="dxa"/>
                      </w:tcPr>
                      <w:p w14:paraId="1578637F"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Case-based discussion</w:t>
                        </w:r>
                      </w:p>
                    </w:tc>
                    <w:tc>
                      <w:tcPr>
                        <w:tcW w:w="1170" w:type="dxa"/>
                      </w:tcPr>
                      <w:p w14:paraId="468DC9FD" w14:textId="77777777" w:rsidR="00334C22" w:rsidRPr="0028354C" w:rsidRDefault="001B572A">
                        <w:pPr>
                          <w:pStyle w:val="ListParagraph"/>
                          <w:spacing w:before="100" w:after="100" w:line="240" w:lineRule="auto"/>
                          <w:ind w:left="-49"/>
                          <w:rPr>
                            <w:rFonts w:ascii="Times New Roman" w:hAnsi="Times New Roman" w:cs="Times New Roman"/>
                            <w:sz w:val="18"/>
                            <w:szCs w:val="18"/>
                          </w:rPr>
                        </w:pPr>
                        <w:r w:rsidRPr="0028354C">
                          <w:rPr>
                            <w:rFonts w:ascii="Times New Roman" w:hAnsi="Times New Roman" w:cs="Times New Roman"/>
                            <w:sz w:val="18"/>
                            <w:szCs w:val="18"/>
                          </w:rPr>
                          <w:t>Debugging task</w:t>
                        </w:r>
                      </w:p>
                    </w:tc>
                    <w:tc>
                      <w:tcPr>
                        <w:tcW w:w="990" w:type="dxa"/>
                      </w:tcPr>
                      <w:p w14:paraId="488ADA5B"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
                        </w:r>
                      </w:p>
                    </w:tc>
                    <w:tc>
                      <w:tcPr>
                        <w:tcW w:w="784" w:type="dxa"/>
                      </w:tcPr>
                      <w:p w14:paraId="11E7C109" w14:textId="77777777" w:rsidR="00334C22" w:rsidRPr="0028354C" w:rsidRDefault="001B572A">
                        <w:pPr>
                          <w:spacing w:after="0" w:line="240" w:lineRule="auto"/>
                          <w:rPr>
                            <w:rFonts w:ascii="Times New Roman" w:hAnsi="Times New Roman" w:cs="Times New Roman"/>
                            <w:sz w:val="18"/>
                            <w:szCs w:val="18"/>
                          </w:rPr>
                        </w:pPr>
                        <w:r w:rsidRPr="0028354C">
                          <w:rPr>
                            <w:rFonts w:ascii="Times New Roman" w:hAnsi="Times New Roman" w:cs="Times New Roman"/>
                            <w:sz w:val="18"/>
                            <w:szCs w:val="18"/>
                          </w:rPr>
                          <w:t/>
                        </w:r>
                      </w:p>
                    </w:tc>
                  </w:tr>
                  <w:tr w:rsidR="00334C22" w:rsidRPr="0028354C" w14:paraId="02E51FEF" w14:textId="77777777" w:rsidTr="00861949">
                    <w:tc>
                      <w:tcPr>
                        <w:tcW w:w="1198" w:type="dxa"/>
                      </w:tcPr>
                      <w:p w14:paraId="0A980733"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8 hours Week 10</w:t>
                        </w:r>
                      </w:p>
                    </w:tc>
                    <w:tc>
                      <w:tcPr>
                        <w:tcW w:w="1080" w:type="dxa"/>
                      </w:tcPr>
                      <w:p w14:paraId="0558EE2C"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
                        </w:r>
                      </w:p>
                    </w:tc>
                    <w:tc>
                      <w:tcPr>
                        <w:tcW w:w="1890" w:type="dxa"/>
                      </w:tcPr>
                      <w:p w14:paraId="3FB5BBC4"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Integrate all learned concepts to build a final programming project</w:t>
                        </w:r>
                      </w:p>
                    </w:tc>
                    <w:tc>
                      <w:tcPr>
                        <w:tcW w:w="1350" w:type="dxa"/>
                      </w:tcPr>
                      <w:p w14:paraId="39F1275E"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Defining and Calling Functions</w:t>
                        </w:r>
                      </w:p>
                    </w:tc>
                    <w:tc>
                      <w:tcPr>
                        <w:tcW w:w="1080" w:type="dxa"/>
                      </w:tcPr>
                      <w:p w14:paraId="738020D4"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All chapters</w:t>
                        </w:r>
                      </w:p>
                    </w:tc>
                    <w:tc>
                      <w:tcPr>
                        <w:tcW w:w="990" w:type="dxa"/>
                      </w:tcPr>
                      <w:p w14:paraId="1578637F"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Guided project development</w:t>
                        </w:r>
                      </w:p>
                    </w:tc>
                    <w:tc>
                      <w:tcPr>
                        <w:tcW w:w="1170" w:type="dxa"/>
                      </w:tcPr>
                      <w:p w14:paraId="468DC9FD" w14:textId="77777777" w:rsidR="00334C22" w:rsidRPr="0028354C" w:rsidRDefault="001B572A">
                        <w:pPr>
                          <w:pStyle w:val="ListParagraph"/>
                          <w:spacing w:before="100" w:after="100" w:line="240" w:lineRule="auto"/>
                          <w:ind w:left="-49"/>
                          <w:rPr>
                            <w:rFonts w:ascii="Times New Roman" w:hAnsi="Times New Roman" w:cs="Times New Roman"/>
                            <w:sz w:val="18"/>
                            <w:szCs w:val="18"/>
                          </w:rPr>
                        </w:pPr>
                        <w:r w:rsidRPr="0028354C">
                          <w:rPr>
                            <w:rFonts w:ascii="Times New Roman" w:hAnsi="Times New Roman" w:cs="Times New Roman"/>
                            <w:sz w:val="18"/>
                            <w:szCs w:val="18"/>
                          </w:rPr>
                          <w:t>Project presentation and defense</w:t>
                        </w:r>
                      </w:p>
                    </w:tc>
                    <w:tc>
                      <w:tcPr>
                        <w:tcW w:w="990" w:type="dxa"/>
                      </w:tcPr>
                      <w:p w14:paraId="488ADA5B"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
                        </w:r>
                      </w:p>
                    </w:tc>
                    <w:tc>
                      <w:tcPr>
                        <w:tcW w:w="784" w:type="dxa"/>
                      </w:tcPr>
                      <w:p w14:paraId="11E7C109" w14:textId="77777777" w:rsidR="00334C22" w:rsidRPr="0028354C" w:rsidRDefault="001B572A">
                        <w:pPr>
                          <w:spacing w:after="0" w:line="240" w:lineRule="auto"/>
                          <w:rPr>
                            <w:rFonts w:ascii="Times New Roman" w:hAnsi="Times New Roman" w:cs="Times New Roman"/>
                            <w:sz w:val="18"/>
                            <w:szCs w:val="18"/>
                          </w:rPr>
                        </w:pPr>
                        <w:r w:rsidRPr="0028354C">
                          <w:rPr>
                            <w:rFonts w:ascii="Times New Roman" w:hAnsi="Times New Roman" w:cs="Times New Roman"/>
                            <w:sz w:val="18"/>
                            <w:szCs w:val="18"/>
                          </w:rPr>
                          <w:t/>
                        </w:r>
                      </w:p>
                    </w:tc>
                  </w:tr>
                  <w:tr w:rsidR="00334C22" w:rsidRPr="0028354C" w14:paraId="3E0D272A" w14:textId="77777777" w:rsidTr="00861949">
                    <w:trPr>
                      <w:trHeight w:val="323"/>
                    </w:trPr>
                    <w:tc>
                      <w:tcPr>
                        <w:tcW w:w="10532" w:type="dxa"/>
                        <w:gridSpan w:val="9"/>
                        <w:vAlign w:val="center"/>
                      </w:tcPr>
                      <w:p w14:paraId="2B06C700" w14:textId="77777777" w:rsidR="00334C22" w:rsidRPr="00861949" w:rsidRDefault="001B572A">
                        <w:pPr>
                          <w:spacing w:after="0" w:line="240" w:lineRule="auto"/>
                          <w:jc w:val="center"/>
                          <w:rPr>
                            <w:rFonts w:ascii="Times New Roman" w:hAnsi="Times New Roman" w:cs="Times New Roman"/>
                            <w:sz w:val="20"/>
                            <w:szCs w:val="20"/>
                          </w:rPr>
                        </w:pPr>
                        <w:r w:rsidRPr="00861949">
                          <w:rPr>
                            <w:rFonts w:ascii="Times New Roman" w:hAnsi="Times New Roman" w:cs="Times New Roman"/>
                            <w:sz w:val="20"/>
                            <w:szCs w:val="20"/>
                          </w:rPr>
                          <w:t>FINAL EXAMINATION</w:t>
                        </w:r>
                      </w:p>
                    </w:tc>
                  </w:tr>
                </w:tbl>
                <w:p w14:paraId="19A450C6" w14:textId="77777777" w:rsidR="00334C22" w:rsidRPr="0028354C" w:rsidRDefault="00334C22">
                  <w:pPr>
                    <w:spacing w:after="0" w:line="240" w:lineRule="auto"/>
                    <w:jc w:val="both"/>
                    <w:rPr>
                      <w:rFonts w:ascii="Times New Roman" w:hAnsi="Times New Roman" w:cs="Times New Roman"/>
                      <w:b/>
                      <w:sz w:val="18"/>
                      <w:szCs w:val="18"/>
                    </w:rPr>
                  </w:pPr>
                </w:p>
              </w:tc>
            </w:tr>
            <w:tr w:rsidR="00334C22" w:rsidRPr="0028354C" w14:paraId="7EE57D5F" w14:textId="77777777" w:rsidTr="00147162">
              <w:trPr>
                <w:trHeight w:val="440"/>
              </w:trPr>
              <w:tc>
                <w:tcPr>
                  <w:tcW w:w="5000" w:type="pct"/>
                  <w:gridSpan w:val="2"/>
                </w:tcPr>
                <w:p w14:paraId="671A9E84" w14:textId="77777777" w:rsidR="00334C22" w:rsidRPr="0028354C" w:rsidRDefault="00334C22">
                  <w:pPr>
                    <w:spacing w:after="0" w:line="240" w:lineRule="auto"/>
                    <w:jc w:val="both"/>
                    <w:rPr>
                      <w:rFonts w:ascii="Times New Roman" w:hAnsi="Times New Roman" w:cs="Times New Roman"/>
                      <w:b/>
                    </w:rPr>
                  </w:pPr>
                </w:p>
                <w:p w14:paraId="034025EB" w14:textId="77777777" w:rsidR="00334C22" w:rsidRPr="0028354C" w:rsidRDefault="00334C22">
                  <w:pPr>
                    <w:spacing w:after="0" w:line="240" w:lineRule="auto"/>
                    <w:jc w:val="both"/>
                    <w:rPr>
                      <w:rFonts w:ascii="Times New Roman" w:hAnsi="Times New Roman" w:cs="Times New Roman"/>
                      <w:b/>
                    </w:rPr>
                  </w:pPr>
                </w:p>
                <w:p w14:paraId="4EFB546E" w14:textId="77777777" w:rsidR="00334C22" w:rsidRPr="0028354C" w:rsidRDefault="001B572A">
                  <w:pPr>
                    <w:pStyle w:val="ListParagraph"/>
                    <w:numPr>
                      <w:ilvl w:val="0"/>
                      <w:numId w:val="2"/>
                    </w:numPr>
                    <w:spacing w:after="0" w:line="240" w:lineRule="auto"/>
                    <w:ind w:left="409" w:hanging="409"/>
                    <w:jc w:val="both"/>
                    <w:rPr>
                      <w:rFonts w:ascii="Times New Roman" w:hAnsi="Times New Roman" w:cs="Times New Roman"/>
                      <w:b/>
                    </w:rPr>
                  </w:pPr>
                  <w:r w:rsidRPr="0028354C">
                    <w:rPr>
                      <w:rFonts w:ascii="Times New Roman" w:hAnsi="Times New Roman" w:cs="Times New Roman"/>
                      <w:b/>
                    </w:rPr>
                    <w:t>Course Requirements:</w:t>
                  </w:r>
                </w:p>
                <w:p>
                  <w:pPr/>
                  <w:r>
                    <w:rPr>
                      <w:rFonts w:ascii="Times New Roman" w:hAnsi="Times New Roman" w:eastAsia="Times New Roman" w:cs="Times New Roman"/>
                      <w:sz w:val="20"/>
                      <w:szCs w:val="20"/>
                      <w:i w:val="1"/>
                      <w:iCs w:val="1"/>
                    </w:rPr>
                    <w:t xml:space="preserve">1. Course Readings/Materials</w:t>
                  </w:r>
                </w:p>
                <w:p>
                  <w:pPr/>
                  <w:r>
                    <w:rPr>
                      <w:rFonts w:ascii="Times New Roman" w:hAnsi="Times New Roman" w:eastAsia="Times New Roman" w:cs="Times New Roman"/>
                      <w:sz w:val="20"/>
                      <w:szCs w:val="20"/>
                    </w:rPr>
                    <w:t xml:space="preserve">   • Starting Out with Python, Tony Gaddis, Pearson (2019)</w:t>
                  </w:r>
                  <w:br/>
                  <w:r>
                    <w:rPr>
                      <w:rFonts w:ascii="Times New Roman" w:hAnsi="Times New Roman" w:eastAsia="Times New Roman" w:cs="Times New Roman"/>
                      <w:sz w:val="20"/>
                      <w:szCs w:val="20"/>
                    </w:rPr>
                    <w:t xml:space="preserve">   • Introduction to Programming Using Python, Y. Liang, Pearson (2013)</w:t>
                  </w:r>
                  <w:br/>
                  <w:r>
                    <w:rPr>
                      <w:rFonts w:ascii="Times New Roman" w:hAnsi="Times New Roman" w:eastAsia="Times New Roman" w:cs="Times New Roman"/>
                      <w:sz w:val="20"/>
                      <w:szCs w:val="20"/>
                    </w:rPr>
                    <w:t xml:space="preserve">   • Python: The Ultimate Beginner's Guide, Andrew Johansen (2016)</w:t>
                  </w:r>
                  <w:br/>
                  <w:r>
                    <w:rPr>
                      <w:rFonts w:ascii="Times New Roman" w:hAnsi="Times New Roman" w:eastAsia="Times New Roman" w:cs="Times New Roman"/>
                      <w:sz w:val="20"/>
                      <w:szCs w:val="20"/>
                    </w:rPr>
                    <w:t xml:space="preserve">   • https://docs.python.org/3/tutorial/index.html</w:t>
                  </w:r>
                  <w:br/>
                  <w:r>
                    <w:rPr>
                      <w:rFonts w:ascii="Times New Roman" w:hAnsi="Times New Roman" w:eastAsia="Times New Roman" w:cs="Times New Roman"/>
                      <w:sz w:val="20"/>
                      <w:szCs w:val="20"/>
                    </w:rPr>
                    <w:t xml:space="preserve">   • https://www.tutorialspoint.com/python/index.htm</w:t>
                  </w:r>
                  <w:br/>
                  <w:r>
                    <w:rPr>
                      <w:rFonts w:ascii="Times New Roman" w:hAnsi="Times New Roman" w:eastAsia="Times New Roman" w:cs="Times New Roman"/>
                      <w:sz w:val="20"/>
                      <w:szCs w:val="20"/>
                    </w:rPr>
                    <w:t xml:space="preserve">   • https://www.learnpython.org/</w:t>
                  </w:r>
                  <w:br/>
                  <w:r>
                    <w:rPr>
                      <w:rFonts w:ascii="Times New Roman" w:hAnsi="Times New Roman" w:eastAsia="Times New Roman" w:cs="Times New Roman"/>
                      <w:sz w:val="20"/>
                      <w:szCs w:val="20"/>
                    </w:rPr>
                    <w:t xml:space="preserve">   • https://github.com/python</w:t>
                  </w:r>
                  <w:br/>
                </w:p>
                <w:p>
                  <w:pPr/>
                </w:p>
                <w:p>
                  <w:pPr/>
                  <w:r>
                    <w:rPr>
                      <w:rFonts w:ascii="Times New Roman" w:hAnsi="Times New Roman" w:eastAsia="Times New Roman" w:cs="Times New Roman"/>
                      <w:sz w:val="20"/>
                      <w:szCs w:val="20"/>
                      <w:i w:val="1"/>
                      <w:iCs w:val="1"/>
                    </w:rPr>
                    <w:t xml:space="preserve">2. Class Attendance and Participation Policy</w:t>
                  </w:r>
                </w:p>
                <w:p>
                  <w:pPr/>
                </w:p>
                <w:p>
                  <w:pPr/>
                  <w:r>
                    <w:rPr/>
                    <w:t xml:space="preserve">   </w:t>
                  </w:r>
                  <w:r>
                    <w:rPr>
                      <w:rFonts w:ascii="Times New Roman" w:hAnsi="Times New Roman" w:eastAsia="Times New Roman" w:cs="Times New Roman"/>
                      <w:sz w:val="20"/>
                      <w:szCs w:val="20"/>
                    </w:rPr>
                    <w:t xml:space="preserve">Reference: Student Handbook 2023 (Chapter 8. Attendance of Students)</w:t>
                  </w:r>
                </w:p>
                <w:p>
                  <w:pPr/>
                  <w:r>
                    <w:rPr/>
                    <w:t xml:space="preserve">   </w:t>
                  </w:r>
                  <w:r>
                    <w:rPr>
                      <w:rFonts w:ascii="Times New Roman" w:hAnsi="Times New Roman" w:eastAsia="Times New Roman" w:cs="Times New Roman"/>
                      <w:sz w:val="20"/>
                      <w:szCs w:val="20"/>
                    </w:rPr>
                    <w:t xml:space="preserve">Art. 1. Admission to Class</w:t>
                  </w:r>
                </w:p>
                <w:p>
                  <w:pPr/>
                  <w:r>
                    <w:rPr/>
                    <w:t xml:space="preserve">   </w:t>
                  </w:r>
                  <w:r>
                    <w:rPr>
                      <w:rFonts w:ascii="Times New Roman" w:hAnsi="Times New Roman" w:eastAsia="Times New Roman" w:cs="Times New Roman"/>
                      <w:sz w:val="20"/>
                      <w:szCs w:val="20"/>
                    </w:rPr>
                    <w:t xml:space="preserve">Enrolled students must show proof of their registration before being admitted to class. Upon the discretion of the instructor, students who are not enrolled may be allowed to attend a class as observer.</w:t>
                  </w:r>
                </w:p>
                <w:p>
                  <w:pPr/>
                  <w:r>
                    <w:rPr/>
                    <w:t xml:space="preserve">   </w:t>
                  </w:r>
                  <w:r>
                    <w:rPr>
                      <w:rFonts w:ascii="Times New Roman" w:hAnsi="Times New Roman" w:eastAsia="Times New Roman" w:cs="Times New Roman"/>
                      <w:sz w:val="20"/>
                      <w:szCs w:val="20"/>
                    </w:rPr>
                    <w:t xml:space="preserve">Art. 2. Tardiness and Absence</w:t>
                  </w:r>
                </w:p>
                <w:p>
                  <w:pPr/>
                  <w:r>
                    <w:rPr/>
                    <w:t xml:space="preserve">   </w:t>
                  </w:r>
                  <w:r>
                    <w:rPr>
                      <w:rFonts w:ascii="Times New Roman" w:hAnsi="Times New Roman" w:eastAsia="Times New Roman" w:cs="Times New Roman"/>
                      <w:sz w:val="20"/>
                      <w:szCs w:val="20"/>
                    </w:rPr>
                    <w:t xml:space="preserve">Prompt and regular attendance in classes is required of all students throughout the duration of every course. A student is considered tardy when s/he arrives past 25% of the scheduled class period (e.g., 30 minutes for a 1.5-hour period; 1 hour for a 3-hour period). Three (3) instances of tardiness are equivalent to one (1) absence. In cases where instructors/professors are late for class, students should not leave the classroom until the first third fraction of the schedules class time has passed. Absences during the adding/dropping period shall not be included in the counting.</w:t>
                  </w:r>
                </w:p>
                <w:p>
                  <w:pPr/>
                  <w:r>
                    <w:rPr/>
                    <w:t xml:space="preserve">   </w:t>
                  </w:r>
                  <w:r>
                    <w:rPr>
                      <w:rFonts w:ascii="Times New Roman" w:hAnsi="Times New Roman" w:eastAsia="Times New Roman" w:cs="Times New Roman"/>
                      <w:sz w:val="20"/>
                      <w:szCs w:val="20"/>
                    </w:rPr>
                    <w:t xml:space="preserve">Art 3. Excuses Absences</w:t>
                  </w:r>
                </w:p>
                <w:p>
                  <w:pPr/>
                  <w:r>
                    <w:rPr/>
                    <w:t xml:space="preserve">   </w:t>
                  </w:r>
                  <w:r>
                    <w:rPr>
                      <w:rFonts w:ascii="Times New Roman" w:hAnsi="Times New Roman" w:eastAsia="Times New Roman" w:cs="Times New Roman"/>
                      <w:sz w:val="20"/>
                      <w:szCs w:val="20"/>
                    </w:rPr>
                    <w:t xml:space="preserve">It is the responsibility of the students to comply with the class requirements in case of missed classes. Absences of students may be excuses for any of the following reasons:</w:t>
                  </w:r>
                </w:p>
                <w:p>
                  <w:pPr/>
                  <w:r>
                    <w:rPr/>
                    <w:t xml:space="preserve">   </w:t>
                  </w:r>
                  <w:r>
                    <w:rPr>
                      <w:rFonts w:ascii="Times New Roman" w:hAnsi="Times New Roman" w:eastAsia="Times New Roman" w:cs="Times New Roman"/>
                      <w:sz w:val="20"/>
                      <w:szCs w:val="20"/>
                    </w:rPr>
                    <w:t xml:space="preserve">Section 1. Illness</w:t>
                  </w:r>
                </w:p>
                <w:p>
                  <w:pPr/>
                  <w:r>
                    <w:rPr/>
                    <w:t xml:space="preserve">   </w:t>
                  </w:r>
                  <w:r>
                    <w:rPr>
                      <w:rFonts w:ascii="Times New Roman" w:hAnsi="Times New Roman" w:eastAsia="Times New Roman" w:cs="Times New Roman"/>
                      <w:sz w:val="20"/>
                      <w:szCs w:val="20"/>
                    </w:rPr>
                    <w:t xml:space="preserve">Section 2. Natural Calamities</w:t>
                  </w:r>
                </w:p>
                <w:p>
                  <w:pPr/>
                  <w:r>
                    <w:rPr/>
                    <w:t xml:space="preserve">   </w:t>
                  </w:r>
                  <w:r>
                    <w:rPr>
                      <w:rFonts w:ascii="Times New Roman" w:hAnsi="Times New Roman" w:eastAsia="Times New Roman" w:cs="Times New Roman"/>
                      <w:sz w:val="20"/>
                      <w:szCs w:val="20"/>
                    </w:rPr>
                    <w:t xml:space="preserve">Section 3. Absences after Midterm Examination</w:t>
                  </w:r>
                </w:p>
                <w:p>
                  <w:pPr/>
                  <w:r>
                    <w:rPr/>
                    <w:t xml:space="preserve">   </w:t>
                  </w:r>
                  <w:r>
                    <w:rPr>
                      <w:rFonts w:ascii="Times New Roman" w:hAnsi="Times New Roman" w:eastAsia="Times New Roman" w:cs="Times New Roman"/>
                      <w:sz w:val="20"/>
                      <w:szCs w:val="20"/>
                    </w:rPr>
                    <w:t xml:space="preserve">Section 4. Official participation in curricular or non-curricular Activities</w:t>
                  </w:r>
                </w:p>
                <w:p>
                  <w:pPr/>
                  <w:r>
                    <w:rPr/>
                    <w:t xml:space="preserve">   </w:t>
                  </w:r>
                </w:p>
                <w:p>
                  <w:pPr/>
                  <w:r>
                    <w:rPr/>
                    <w:t xml:space="preserve">   </w:t>
                  </w:r>
                  <w:r>
                    <w:rPr>
                      <w:rFonts w:ascii="Times New Roman" w:hAnsi="Times New Roman" w:eastAsia="Times New Roman" w:cs="Times New Roman"/>
                      <w:sz w:val="20"/>
                      <w:szCs w:val="20"/>
                    </w:rPr>
                    <w:t xml:space="preserve">Art 4. Dropped Due to Absence</w:t>
                  </w:r>
                </w:p>
                <w:p>
                  <w:pPr/>
                  <w:r>
                    <w:rPr/>
                    <w:t xml:space="preserve">   </w:t>
                  </w:r>
                  <w:r>
                    <w:rPr>
                      <w:rFonts w:ascii="Times New Roman" w:hAnsi="Times New Roman" w:eastAsia="Times New Roman" w:cs="Times New Roman"/>
                      <w:sz w:val="20"/>
                      <w:szCs w:val="20"/>
                    </w:rPr>
                    <w:t xml:space="preserve">In compliance with BOR Resolution No. 31, s. 2018, the student who has incurred three (3) consecutive weeks of unexcused absences or more than seventeen percent (17%) of the total number of contact hours in the semester (e.g., 3 meetings for 3-hour classes/week) shall be automatically given a grade of Dropped with Failure (D/F) by the instructor. Once a student is given a midterm mark of D/F, the final grade shall automatically be D/F. A mark of "D/F" is not equivalent to a failing grade of 5.0.</w:t>
                  </w:r>
                </w:p>
                <w:p>
                  <w:pPr/>
                </w:p>
                <w:p>
                  <w:pPr/>
                  <w:r>
                    <w:rPr>
                      <w:rFonts w:ascii="Times New Roman" w:hAnsi="Times New Roman" w:eastAsia="Times New Roman" w:cs="Times New Roman"/>
                      <w:sz w:val="20"/>
                      <w:szCs w:val="20"/>
                      <w:i w:val="1"/>
                      <w:iCs w:val="1"/>
                    </w:rPr>
                    <w:t xml:space="preserve">3. Assignment, Assessment, and Evalution</w:t>
                  </w:r>
                </w:p>
                <w:p>
                  <w:pPr/>
                  <w:r>
                    <w:rPr/>
                    <w:t xml:space="preserve">   </w:t>
                  </w:r>
                  <w:r>
                    <w:rPr>
                      <w:rFonts w:ascii="Times New Roman" w:hAnsi="Times New Roman" w:eastAsia="Times New Roman" w:cs="Times New Roman"/>
                      <w:sz w:val="20"/>
                      <w:szCs w:val="20"/>
                    </w:rPr>
                    <w:t xml:space="preserve">Rubrics:</w:t>
                  </w:r>
                </w:p>
                <w:tbl>
                  <w:tblGrid>
                    <w:gridCol w:w="1000" w:type="dxa"/>
                    <w:gridCol w:w="1000" w:type="dxa"/>
                  </w:tblGrid>
                  <w:tblPr>
                    <w:tblW w:w="2224" w:type="pct"/>
                    <w:tblLayout w:type="autofit"/>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pct"/>
                        <w:gridSpan w:val="2"/>
                        <w:noWrap/>
                      </w:tcPr>
                      <w:p>
                        <w:pPr>
                          <w:jc w:val="center"/>
                        </w:pPr>
                        <w:r>
                          <w:rPr>
                            <w:rFonts w:ascii="Times New Roman" w:hAnsi="Times New Roman" w:eastAsia="Times New Roman" w:cs="Times New Roman"/>
                            <w:sz w:val="20"/>
                            <w:szCs w:val="20"/>
                            <w:b w:val="1"/>
                            <w:bCs w:val="1"/>
                          </w:rPr>
                          <w:t xml:space="preserve">Laboratory Exam</w:t>
                        </w:r>
                      </w:p>
                    </w:tc>
                  </w:tr>
                  <w:tr>
                    <w:trPr/>
                    <w:tc>
                      <w:tcPr>
                        <w:tcW w:w="1000" w:type="pct"/>
                        <w:noWrap/>
                      </w:tcPr>
                      <w:p>
                        <w:pPr>
                          <w:jc w:val="left"/>
                        </w:pPr>
                        <w:r>
                          <w:rPr>
                            <w:rFonts w:ascii="Times New Roman" w:hAnsi="Times New Roman" w:eastAsia="Times New Roman" w:cs="Times New Roman"/>
                            <w:sz w:val="20"/>
                            <w:szCs w:val="20"/>
                            <w:b w:val="1"/>
                            <w:bCs w:val="1"/>
                          </w:rPr>
                          <w:t xml:space="preserve">CRITERIA</w:t>
                        </w:r>
                      </w:p>
                    </w:tc>
                    <w:tc>
                      <w:tcPr>
                        <w:tcW w:w="1000" w:type="pct"/>
                        <w:noWrap/>
                      </w:tcPr>
                      <w:p>
                        <w:pPr>
                          <w:jc w:val="center"/>
                        </w:pPr>
                        <w:r>
                          <w:rPr>
                            <w:rFonts w:ascii="Times New Roman" w:hAnsi="Times New Roman" w:eastAsia="Times New Roman" w:cs="Times New Roman"/>
                            <w:sz w:val="20"/>
                            <w:szCs w:val="20"/>
                          </w:rPr>
                          <w:t xml:space="preserve">%</w:t>
                        </w:r>
                      </w:p>
                    </w:tc>
                  </w:tr>
                  <w:tr>
                    <w:trPr/>
                    <w:tc>
                      <w:tcPr>
                        <w:tcW w:w="1000" w:type="pct"/>
                        <w:noWrap/>
                      </w:tcPr>
                      <w:p>
                        <w:pPr>
                          <w:jc w:val="left"/>
                        </w:pPr>
                        <w:r>
                          <w:rPr>
                            <w:rFonts w:ascii="Times New Roman" w:hAnsi="Times New Roman" w:eastAsia="Times New Roman" w:cs="Times New Roman"/>
                            <w:sz w:val="20"/>
                            <w:szCs w:val="20"/>
                          </w:rPr>
                          <w:t xml:space="preserve">Documentation</w:t>
                        </w:r>
                      </w:p>
                    </w:tc>
                    <w:tc>
                      <w:tcPr>
                        <w:tcW w:w="1000" w:type="pct"/>
                        <w:noWrap/>
                      </w:tcPr>
                      <w:p>
                        <w:pPr>
                          <w:jc w:val="center"/>
                        </w:pPr>
                        <w:r>
                          <w:rPr>
                            <w:rFonts w:ascii="Times New Roman" w:hAnsi="Times New Roman" w:eastAsia="Times New Roman" w:cs="Times New Roman"/>
                            <w:sz w:val="20"/>
                            <w:szCs w:val="20"/>
                          </w:rPr>
                          <w:t xml:space="preserve">20%</w:t>
                        </w:r>
                      </w:p>
                    </w:tc>
                  </w:tr>
                  <w:tr>
                    <w:trPr/>
                    <w:tc>
                      <w:tcPr>
                        <w:tcW w:w="1000" w:type="pct"/>
                        <w:noWrap/>
                      </w:tcPr>
                      <w:p>
                        <w:pPr>
                          <w:jc w:val="left"/>
                        </w:pPr>
                        <w:r>
                          <w:rPr>
                            <w:rFonts w:ascii="Times New Roman" w:hAnsi="Times New Roman" w:eastAsia="Times New Roman" w:cs="Times New Roman"/>
                            <w:sz w:val="20"/>
                            <w:szCs w:val="20"/>
                          </w:rPr>
                          <w:t xml:space="preserve">Code Style</w:t>
                        </w:r>
                      </w:p>
                    </w:tc>
                    <w:tc>
                      <w:tcPr>
                        <w:tcW w:w="1000" w:type="pct"/>
                        <w:noWrap/>
                      </w:tcPr>
                      <w:p>
                        <w:pPr>
                          <w:jc w:val="center"/>
                        </w:pPr>
                        <w:r>
                          <w:rPr>
                            <w:rFonts w:ascii="Times New Roman" w:hAnsi="Times New Roman" w:eastAsia="Times New Roman" w:cs="Times New Roman"/>
                            <w:sz w:val="20"/>
                            <w:szCs w:val="20"/>
                          </w:rPr>
                          <w:t xml:space="preserve">50%</w:t>
                        </w:r>
                      </w:p>
                    </w:tc>
                  </w:tr>
                  <w:tr>
                    <w:trPr/>
                    <w:tc>
                      <w:tcPr>
                        <w:tcW w:w="1000" w:type="pct"/>
                        <w:noWrap/>
                      </w:tcPr>
                      <w:p>
                        <w:pPr>
                          <w:jc w:val="left"/>
                        </w:pPr>
                        <w:r>
                          <w:rPr>
                            <w:rFonts w:ascii="Times New Roman" w:hAnsi="Times New Roman" w:eastAsia="Times New Roman" w:cs="Times New Roman"/>
                            <w:sz w:val="20"/>
                            <w:szCs w:val="20"/>
                          </w:rPr>
                          <w:t xml:space="preserve">Code Functionalities</w:t>
                        </w:r>
                      </w:p>
                    </w:tc>
                    <w:tc>
                      <w:tcPr>
                        <w:tcW w:w="1000" w:type="pct"/>
                        <w:noWrap/>
                      </w:tcPr>
                      <w:p>
                        <w:pPr>
                          <w:jc w:val="center"/>
                        </w:pPr>
                        <w:r>
                          <w:rPr>
                            <w:rFonts w:ascii="Times New Roman" w:hAnsi="Times New Roman" w:eastAsia="Times New Roman" w:cs="Times New Roman"/>
                            <w:sz w:val="20"/>
                            <w:szCs w:val="20"/>
                          </w:rPr>
                          <w:t xml:space="preserve">30%</w:t>
                        </w:r>
                      </w:p>
                    </w:tc>
                  </w:tr>
                </w:tbl>
                <w:p>
                  <w:pPr/>
                </w:p>
                <w:tbl>
                  <w:tblGrid>
                    <w:gridCol w:w="1000" w:type="dxa"/>
                    <w:gridCol w:w="1000" w:type="dxa"/>
                  </w:tblGrid>
                  <w:tblPr>
                    <w:tblW w:w="2220" w:type="pct"/>
                    <w:tblLayout w:type="autofit"/>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pct"/>
                        <w:gridSpan w:val="2"/>
                        <w:noWrap/>
                      </w:tcPr>
                      <w:p>
                        <w:pPr>
                          <w:jc w:val="center"/>
                        </w:pPr>
                        <w:r>
                          <w:rPr>
                            <w:rFonts w:ascii="Times New Roman" w:hAnsi="Times New Roman" w:eastAsia="Times New Roman" w:cs="Times New Roman"/>
                            <w:sz w:val="20"/>
                            <w:szCs w:val="20"/>
                            <w:b w:val="1"/>
                            <w:bCs w:val="1"/>
                          </w:rPr>
                          <w:t xml:space="preserve">Hands-on and Laboratory Exercise</w:t>
                        </w:r>
                      </w:p>
                    </w:tc>
                  </w:tr>
                  <w:tr>
                    <w:trPr/>
                    <w:tc>
                      <w:tcPr>
                        <w:tcW w:w="1000" w:type="pct"/>
                        <w:noWrap/>
                      </w:tcPr>
                      <w:p>
                        <w:pPr>
                          <w:jc w:val="left"/>
                        </w:pPr>
                        <w:r>
                          <w:rPr>
                            <w:rFonts w:ascii="Times New Roman" w:hAnsi="Times New Roman" w:eastAsia="Times New Roman" w:cs="Times New Roman"/>
                            <w:sz w:val="20"/>
                            <w:szCs w:val="20"/>
                            <w:b w:val="1"/>
                            <w:bCs w:val="1"/>
                          </w:rPr>
                          <w:t xml:space="preserve">CRITERIA</w:t>
                        </w:r>
                      </w:p>
                    </w:tc>
                    <w:tc>
                      <w:tcPr>
                        <w:tcW w:w="1000" w:type="pct"/>
                        <w:noWrap/>
                      </w:tcPr>
                      <w:p>
                        <w:pPr>
                          <w:jc w:val="center"/>
                        </w:pPr>
                        <w:r>
                          <w:rPr>
                            <w:rFonts w:ascii="Times New Roman" w:hAnsi="Times New Roman" w:eastAsia="Times New Roman" w:cs="Times New Roman"/>
                            <w:sz w:val="20"/>
                            <w:szCs w:val="20"/>
                          </w:rPr>
                          <w:t xml:space="preserve">%</w:t>
                        </w:r>
                      </w:p>
                    </w:tc>
                  </w:tr>
                  <w:tr>
                    <w:trPr/>
                    <w:tc>
                      <w:tcPr>
                        <w:tcW w:w="1000" w:type="pct"/>
                        <w:noWrap/>
                      </w:tcPr>
                      <w:p>
                        <w:pPr>
                          <w:jc w:val="left"/>
                        </w:pPr>
                        <w:r>
                          <w:rPr>
                            <w:rFonts w:ascii="Times New Roman" w:hAnsi="Times New Roman" w:eastAsia="Times New Roman" w:cs="Times New Roman"/>
                            <w:sz w:val="20"/>
                            <w:szCs w:val="20"/>
                          </w:rPr>
                          <w:t xml:space="preserve">Coding Style</w:t>
                        </w:r>
                      </w:p>
                    </w:tc>
                    <w:tc>
                      <w:tcPr>
                        <w:tcW w:w="1000" w:type="pct"/>
                        <w:noWrap/>
                      </w:tcPr>
                      <w:p>
                        <w:pPr>
                          <w:jc w:val="center"/>
                        </w:pPr>
                        <w:r>
                          <w:rPr>
                            <w:rFonts w:ascii="Times New Roman" w:hAnsi="Times New Roman" w:eastAsia="Times New Roman" w:cs="Times New Roman"/>
                            <w:sz w:val="20"/>
                            <w:szCs w:val="20"/>
                          </w:rPr>
                          <w:t xml:space="preserve">30%</w:t>
                        </w:r>
                      </w:p>
                    </w:tc>
                  </w:tr>
                  <w:tr>
                    <w:trPr/>
                    <w:tc>
                      <w:tcPr>
                        <w:tcW w:w="1000" w:type="pct"/>
                        <w:noWrap/>
                      </w:tcPr>
                      <w:p>
                        <w:pPr>
                          <w:jc w:val="left"/>
                        </w:pPr>
                        <w:r>
                          <w:rPr>
                            <w:rFonts w:ascii="Times New Roman" w:hAnsi="Times New Roman" w:eastAsia="Times New Roman" w:cs="Times New Roman"/>
                            <w:sz w:val="20"/>
                            <w:szCs w:val="20"/>
                          </w:rPr>
                          <w:t xml:space="preserve">Code Functionalities</w:t>
                        </w:r>
                      </w:p>
                    </w:tc>
                    <w:tc>
                      <w:tcPr>
                        <w:tcW w:w="1000" w:type="pct"/>
                        <w:noWrap/>
                      </w:tcPr>
                      <w:p>
                        <w:pPr>
                          <w:jc w:val="center"/>
                        </w:pPr>
                        <w:r>
                          <w:rPr>
                            <w:rFonts w:ascii="Times New Roman" w:hAnsi="Times New Roman" w:eastAsia="Times New Roman" w:cs="Times New Roman"/>
                            <w:sz w:val="20"/>
                            <w:szCs w:val="20"/>
                          </w:rPr>
                          <w:t xml:space="preserve">40%</w:t>
                        </w:r>
                      </w:p>
                    </w:tc>
                  </w:tr>
                  <w:tr>
                    <w:trPr/>
                    <w:tc>
                      <w:tcPr>
                        <w:tcW w:w="1000" w:type="pct"/>
                        <w:noWrap/>
                      </w:tcPr>
                      <w:p>
                        <w:pPr>
                          <w:jc w:val="left"/>
                        </w:pPr>
                        <w:r>
                          <w:rPr>
                            <w:rFonts w:ascii="Times New Roman" w:hAnsi="Times New Roman" w:eastAsia="Times New Roman" w:cs="Times New Roman"/>
                            <w:sz w:val="20"/>
                            <w:szCs w:val="20"/>
                          </w:rPr>
                          <w:t xml:space="preserve">Understanding of the code</w:t>
                        </w:r>
                      </w:p>
                    </w:tc>
                    <w:tc>
                      <w:tcPr>
                        <w:tcW w:w="1000" w:type="pct"/>
                        <w:noWrap/>
                      </w:tcPr>
                      <w:p>
                        <w:pPr>
                          <w:jc w:val="center"/>
                        </w:pPr>
                        <w:r>
                          <w:rPr>
                            <w:rFonts w:ascii="Times New Roman" w:hAnsi="Times New Roman" w:eastAsia="Times New Roman" w:cs="Times New Roman"/>
                            <w:sz w:val="20"/>
                            <w:szCs w:val="20"/>
                          </w:rPr>
                          <w:t xml:space="preserve">30%</w:t>
                        </w:r>
                      </w:p>
                    </w:tc>
                  </w:tr>
                </w:tbl>
                <w:p>
                  <w:pPr/>
                </w:p>
                <w:tbl>
                  <w:tblGrid>
                    <w:gridCol w:w="1000" w:type="dxa"/>
                    <w:gridCol w:w="1000" w:type="dxa"/>
                  </w:tblGrid>
                  <w:tblPr>
                    <w:tblW w:w="2220" w:type="pct"/>
                    <w:tblLayout w:type="autofit"/>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pct"/>
                        <w:gridSpan w:val="2"/>
                        <w:noWrap/>
                      </w:tcPr>
                      <w:p>
                        <w:pPr>
                          <w:jc w:val="center"/>
                        </w:pPr>
                        <w:r>
                          <w:rPr>
                            <w:rFonts w:ascii="Times New Roman" w:hAnsi="Times New Roman" w:eastAsia="Times New Roman" w:cs="Times New Roman"/>
                            <w:sz w:val="20"/>
                            <w:szCs w:val="20"/>
                            <w:b w:val="1"/>
                            <w:bCs w:val="1"/>
                          </w:rPr>
                          <w:t xml:space="preserve">Performance Innovative Project</w:t>
                        </w:r>
                      </w:p>
                    </w:tc>
                  </w:tr>
                  <w:tr>
                    <w:trPr/>
                    <w:tc>
                      <w:tcPr>
                        <w:tcW w:w="1000" w:type="pct"/>
                        <w:noWrap/>
                      </w:tcPr>
                      <w:p>
                        <w:pPr>
                          <w:jc w:val="left"/>
                        </w:pPr>
                        <w:r>
                          <w:rPr>
                            <w:rFonts w:ascii="Times New Roman" w:hAnsi="Times New Roman" w:eastAsia="Times New Roman" w:cs="Times New Roman"/>
                            <w:sz w:val="20"/>
                            <w:szCs w:val="20"/>
                            <w:b w:val="1"/>
                            <w:bCs w:val="1"/>
                          </w:rPr>
                          <w:t xml:space="preserve">CRITERIA</w:t>
                        </w:r>
                      </w:p>
                    </w:tc>
                    <w:tc>
                      <w:tcPr>
                        <w:tcW w:w="1000" w:type="pct"/>
                        <w:noWrap/>
                      </w:tcPr>
                      <w:p>
                        <w:pPr>
                          <w:jc w:val="center"/>
                        </w:pPr>
                        <w:r>
                          <w:rPr>
                            <w:rFonts w:ascii="Times New Roman" w:hAnsi="Times New Roman" w:eastAsia="Times New Roman" w:cs="Times New Roman"/>
                            <w:sz w:val="20"/>
                            <w:szCs w:val="20"/>
                          </w:rPr>
                          <w:t xml:space="preserve">%</w:t>
                        </w:r>
                      </w:p>
                    </w:tc>
                  </w:tr>
                  <w:tr>
                    <w:trPr/>
                    <w:tc>
                      <w:tcPr>
                        <w:tcW w:w="1000" w:type="pct"/>
                        <w:noWrap/>
                      </w:tcPr>
                      <w:p>
                        <w:pPr>
                          <w:jc w:val="left"/>
                        </w:pPr>
                        <w:r>
                          <w:rPr>
                            <w:rFonts w:ascii="Times New Roman" w:hAnsi="Times New Roman" w:eastAsia="Times New Roman" w:cs="Times New Roman"/>
                            <w:sz w:val="20"/>
                            <w:szCs w:val="20"/>
                          </w:rPr>
                          <w:t xml:space="preserve">Coding Style</w:t>
                        </w:r>
                      </w:p>
                    </w:tc>
                    <w:tc>
                      <w:tcPr>
                        <w:tcW w:w="1000" w:type="pct"/>
                        <w:noWrap/>
                      </w:tcPr>
                      <w:p>
                        <w:pPr>
                          <w:jc w:val="center"/>
                        </w:pPr>
                        <w:r>
                          <w:rPr>
                            <w:rFonts w:ascii="Times New Roman" w:hAnsi="Times New Roman" w:eastAsia="Times New Roman" w:cs="Times New Roman"/>
                            <w:sz w:val="20"/>
                            <w:szCs w:val="20"/>
                          </w:rPr>
                          <w:t xml:space="preserve">30%</w:t>
                        </w:r>
                      </w:p>
                    </w:tc>
                  </w:tr>
                  <w:tr>
                    <w:trPr/>
                    <w:tc>
                      <w:tcPr>
                        <w:tcW w:w="1000" w:type="pct"/>
                        <w:noWrap/>
                      </w:tcPr>
                      <w:p>
                        <w:pPr>
                          <w:jc w:val="left"/>
                        </w:pPr>
                        <w:r>
                          <w:rPr>
                            <w:rFonts w:ascii="Times New Roman" w:hAnsi="Times New Roman" w:eastAsia="Times New Roman" w:cs="Times New Roman"/>
                            <w:sz w:val="20"/>
                            <w:szCs w:val="20"/>
                          </w:rPr>
                          <w:t xml:space="preserve">Code Functionalities</w:t>
                        </w:r>
                      </w:p>
                    </w:tc>
                    <w:tc>
                      <w:tcPr>
                        <w:tcW w:w="1000" w:type="pct"/>
                        <w:noWrap/>
                      </w:tcPr>
                      <w:p>
                        <w:pPr>
                          <w:jc w:val="center"/>
                        </w:pPr>
                        <w:r>
                          <w:rPr>
                            <w:rFonts w:ascii="Times New Roman" w:hAnsi="Times New Roman" w:eastAsia="Times New Roman" w:cs="Times New Roman"/>
                            <w:sz w:val="20"/>
                            <w:szCs w:val="20"/>
                          </w:rPr>
                          <w:t xml:space="preserve">40%</w:t>
                        </w:r>
                      </w:p>
                    </w:tc>
                  </w:tr>
                  <w:tr>
                    <w:trPr/>
                    <w:tc>
                      <w:tcPr>
                        <w:tcW w:w="1000" w:type="pct"/>
                        <w:noWrap/>
                      </w:tcPr>
                      <w:p>
                        <w:pPr>
                          <w:jc w:val="left"/>
                        </w:pPr>
                        <w:r>
                          <w:rPr>
                            <w:rFonts w:ascii="Times New Roman" w:hAnsi="Times New Roman" w:eastAsia="Times New Roman" w:cs="Times New Roman"/>
                            <w:sz w:val="20"/>
                            <w:szCs w:val="20"/>
                          </w:rPr>
                          <w:t xml:space="preserve">Understanding of the code</w:t>
                        </w:r>
                      </w:p>
                    </w:tc>
                    <w:tc>
                      <w:tcPr>
                        <w:tcW w:w="1000" w:type="pct"/>
                        <w:noWrap/>
                      </w:tcPr>
                      <w:p>
                        <w:pPr>
                          <w:jc w:val="center"/>
                        </w:pPr>
                        <w:r>
                          <w:rPr>
                            <w:rFonts w:ascii="Times New Roman" w:hAnsi="Times New Roman" w:eastAsia="Times New Roman" w:cs="Times New Roman"/>
                            <w:sz w:val="20"/>
                            <w:szCs w:val="20"/>
                          </w:rPr>
                          <w:t xml:space="preserve">30%</w:t>
                        </w:r>
                      </w:p>
                    </w:tc>
                  </w:tr>
                </w:tbl>
                <w:p>
                  <w:pPr/>
                  <w:r>
                    <w:rPr/>
                    <w:t xml:space="preserve">   </w:t>
                  </w:r>
                  <w:r>
                    <w:rPr>
                      <w:rFonts w:ascii="Times New Roman" w:hAnsi="Times New Roman" w:eastAsia="Times New Roman" w:cs="Times New Roman"/>
                      <w:sz w:val="20"/>
                      <w:szCs w:val="20"/>
                    </w:rPr>
                    <w:t xml:space="preserve">Grading System:</w:t>
                  </w:r>
                </w:p>
                <w:tbl>
                  <w:tblGrid>
                    <w:gridCol w:w="1000" w:type="dxa"/>
                    <w:gridCol w:w="1000" w:type="dxa"/>
                  </w:tblGrid>
                  <w:tblPr>
                    <w:tblW w:w="2228" w:type="pct"/>
                    <w:tblLayout w:type="autofit"/>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pct"/>
                        <w:gridSpan w:val="2"/>
                        <w:noWrap/>
                      </w:tcPr>
                      <w:p>
                        <w:pPr>
                          <w:jc w:val="center"/>
                        </w:pPr>
                        <w:r>
                          <w:rPr>
                            <w:rFonts w:ascii="Times New Roman" w:hAnsi="Times New Roman" w:eastAsia="Times New Roman" w:cs="Times New Roman"/>
                            <w:sz w:val="20"/>
                            <w:szCs w:val="20"/>
                            <w:b w:val="1"/>
                            <w:bCs w:val="1"/>
                          </w:rPr>
                          <w:t xml:space="preserve">Lecture Grade (67%)</w:t>
                        </w:r>
                      </w:p>
                    </w:tc>
                  </w:tr>
                  <w:tr>
                    <w:trPr/>
                    <w:tc>
                      <w:tcPr>
                        <w:tcW w:w="1000" w:type="pct"/>
                        <w:noWrap/>
                      </w:tcPr>
                      <w:p>
                        <w:pPr>
                          <w:jc w:val="left"/>
                        </w:pPr>
                        <w:r>
                          <w:rPr>
                            <w:rFonts w:ascii="Times New Roman" w:hAnsi="Times New Roman" w:eastAsia="Times New Roman" w:cs="Times New Roman"/>
                            <w:sz w:val="20"/>
                            <w:szCs w:val="20"/>
                            <w:b w:val="1"/>
                            <w:bCs w:val="1"/>
                          </w:rPr>
                          <w:t xml:space="preserve">CRITERIA</w:t>
                        </w:r>
                      </w:p>
                    </w:tc>
                    <w:tc>
                      <w:tcPr>
                        <w:tcW w:w="1000" w:type="pct"/>
                        <w:noWrap/>
                      </w:tcPr>
                      <w:p>
                        <w:pPr>
                          <w:jc w:val="center"/>
                        </w:pPr>
                        <w:r>
                          <w:rPr>
                            <w:rFonts w:ascii="Times New Roman" w:hAnsi="Times New Roman" w:eastAsia="Times New Roman" w:cs="Times New Roman"/>
                            <w:sz w:val="20"/>
                            <w:szCs w:val="20"/>
                          </w:rPr>
                          <w:t xml:space="preserve">%</w:t>
                        </w:r>
                      </w:p>
                    </w:tc>
                  </w:tr>
                  <w:tr>
                    <w:trPr/>
                    <w:tc>
                      <w:tcPr>
                        <w:tcW w:w="1000" w:type="pct"/>
                        <w:noWrap/>
                      </w:tcPr>
                      <w:p>
                        <w:pPr>
                          <w:jc w:val="left"/>
                        </w:pPr>
                        <w:r>
                          <w:rPr>
                            <w:rFonts w:ascii="Times New Roman" w:hAnsi="Times New Roman" w:eastAsia="Times New Roman" w:cs="Times New Roman"/>
                            <w:sz w:val="20"/>
                            <w:szCs w:val="20"/>
                          </w:rPr>
                          <w:t xml:space="preserve">Class Performance Item</w:t>
                        </w:r>
                      </w:p>
                    </w:tc>
                    <w:tc>
                      <w:tcPr>
                        <w:tcW w:w="1000" w:type="pct"/>
                        <w:noWrap/>
                      </w:tcPr>
                      <w:p>
                        <w:pPr>
                          <w:jc w:val="center"/>
                        </w:pPr>
                        <w:r>
                          <w:rPr>
                            <w:rFonts w:ascii="Times New Roman" w:hAnsi="Times New Roman" w:eastAsia="Times New Roman" w:cs="Times New Roman"/>
                            <w:sz w:val="20"/>
                            <w:szCs w:val="20"/>
                          </w:rPr>
                          <w:t xml:space="preserve">10%</w:t>
                        </w:r>
                      </w:p>
                    </w:tc>
                  </w:tr>
                  <w:tr>
                    <w:trPr/>
                    <w:tc>
                      <w:tcPr>
                        <w:tcW w:w="1000" w:type="pct"/>
                        <w:noWrap/>
                      </w:tcPr>
                      <w:p>
                        <w:pPr>
                          <w:jc w:val="left"/>
                        </w:pPr>
                        <w:r>
                          <w:rPr>
                            <w:rFonts w:ascii="Times New Roman" w:hAnsi="Times New Roman" w:eastAsia="Times New Roman" w:cs="Times New Roman"/>
                            <w:sz w:val="20"/>
                            <w:szCs w:val="20"/>
                          </w:rPr>
                          <w:t xml:space="preserve">Quizzes</w:t>
                        </w:r>
                      </w:p>
                    </w:tc>
                    <w:tc>
                      <w:tcPr>
                        <w:tcW w:w="1000" w:type="pct"/>
                        <w:noWrap/>
                      </w:tcPr>
                      <w:p>
                        <w:pPr>
                          <w:jc w:val="center"/>
                        </w:pPr>
                        <w:r>
                          <w:rPr>
                            <w:rFonts w:ascii="Times New Roman" w:hAnsi="Times New Roman" w:eastAsia="Times New Roman" w:cs="Times New Roman"/>
                            <w:sz w:val="20"/>
                            <w:szCs w:val="20"/>
                          </w:rPr>
                          <w:t xml:space="preserve">40%</w:t>
                        </w:r>
                      </w:p>
                    </w:tc>
                  </w:tr>
                  <w:tr>
                    <w:trPr/>
                    <w:tc>
                      <w:tcPr>
                        <w:tcW w:w="1000" w:type="pct"/>
                        <w:noWrap/>
                      </w:tcPr>
                      <w:p>
                        <w:pPr>
                          <w:jc w:val="left"/>
                        </w:pPr>
                        <w:r>
                          <w:rPr>
                            <w:rFonts w:ascii="Times New Roman" w:hAnsi="Times New Roman" w:eastAsia="Times New Roman" w:cs="Times New Roman"/>
                            <w:sz w:val="20"/>
                            <w:szCs w:val="20"/>
                          </w:rPr>
                          <w:t xml:space="preserve">Major Exams</w:t>
                        </w:r>
                      </w:p>
                    </w:tc>
                    <w:tc>
                      <w:tcPr>
                        <w:tcW w:w="1000" w:type="pct"/>
                        <w:noWrap/>
                      </w:tcPr>
                      <w:p>
                        <w:pPr>
                          <w:jc w:val="center"/>
                        </w:pPr>
                        <w:r>
                          <w:rPr>
                            <w:rFonts w:ascii="Times New Roman" w:hAnsi="Times New Roman" w:eastAsia="Times New Roman" w:cs="Times New Roman"/>
                            <w:sz w:val="20"/>
                            <w:szCs w:val="20"/>
                          </w:rPr>
                          <w:t xml:space="preserve">30%</w:t>
                        </w:r>
                      </w:p>
                    </w:tc>
                  </w:tr>
                  <w:tr>
                    <w:trPr/>
                    <w:tc>
                      <w:tcPr>
                        <w:tcW w:w="1000" w:type="pct"/>
                        <w:noWrap/>
                      </w:tcPr>
                      <w:p>
                        <w:pPr>
                          <w:jc w:val="left"/>
                        </w:pPr>
                        <w:r>
                          <w:rPr>
                            <w:rFonts w:ascii="Times New Roman" w:hAnsi="Times New Roman" w:eastAsia="Times New Roman" w:cs="Times New Roman"/>
                            <w:sz w:val="20"/>
                            <w:szCs w:val="20"/>
                          </w:rPr>
                          <w:t xml:space="preserve">Performance Innovative Task / Project</w:t>
                        </w:r>
                      </w:p>
                    </w:tc>
                    <w:tc>
                      <w:tcPr>
                        <w:tcW w:w="1000" w:type="pct"/>
                        <w:noWrap/>
                      </w:tcPr>
                      <w:p>
                        <w:pPr>
                          <w:jc w:val="center"/>
                        </w:pPr>
                        <w:r>
                          <w:rPr>
                            <w:rFonts w:ascii="Times New Roman" w:hAnsi="Times New Roman" w:eastAsia="Times New Roman" w:cs="Times New Roman"/>
                            <w:sz w:val="20"/>
                            <w:szCs w:val="20"/>
                          </w:rPr>
                          <w:t xml:space="preserve">20%</w:t>
                        </w:r>
                      </w:p>
                    </w:tc>
                  </w:tr>
                  <w:tr>
                    <w:trPr/>
                    <w:tc>
                      <w:tcPr>
                        <w:tcW w:w="2000" w:type="pct"/>
                        <w:gridSpan w:val="2"/>
                        <w:noWrap/>
                      </w:tcPr>
                      <w:p>
                        <w:pPr>
                          <w:jc w:val="center"/>
                        </w:pPr>
                        <w:r>
                          <w:rPr>
                            <w:rFonts w:ascii="Times New Roman" w:hAnsi="Times New Roman" w:eastAsia="Times New Roman" w:cs="Times New Roman"/>
                            <w:sz w:val="20"/>
                            <w:szCs w:val="20"/>
                            <w:b w:val="1"/>
                            <w:bCs w:val="1"/>
                          </w:rPr>
                          <w:t xml:space="preserve">Laboratory Grade (33%)</w:t>
                        </w:r>
                      </w:p>
                    </w:tc>
                  </w:tr>
                  <w:tr>
                    <w:trPr/>
                    <w:tc>
                      <w:tcPr>
                        <w:tcW w:w="1000" w:type="pct"/>
                        <w:noWrap/>
                      </w:tcPr>
                      <w:p>
                        <w:pPr>
                          <w:jc w:val="left"/>
                        </w:pPr>
                        <w:r>
                          <w:rPr>
                            <w:rFonts w:ascii="Times New Roman" w:hAnsi="Times New Roman" w:eastAsia="Times New Roman" w:cs="Times New Roman"/>
                            <w:sz w:val="20"/>
                            <w:szCs w:val="20"/>
                            <w:b w:val="1"/>
                            <w:bCs w:val="1"/>
                          </w:rPr>
                          <w:t xml:space="preserve">CRITERIA</w:t>
                        </w:r>
                      </w:p>
                    </w:tc>
                    <w:tc>
                      <w:tcPr>
                        <w:tcW w:w="1000" w:type="pct"/>
                        <w:noWrap/>
                      </w:tcPr>
                      <w:p>
                        <w:pPr>
                          <w:jc w:val="center"/>
                        </w:pPr>
                        <w:r>
                          <w:rPr>
                            <w:rFonts w:ascii="Times New Roman" w:hAnsi="Times New Roman" w:eastAsia="Times New Roman" w:cs="Times New Roman"/>
                            <w:sz w:val="20"/>
                            <w:szCs w:val="20"/>
                          </w:rPr>
                          <w:t xml:space="preserve">%</w:t>
                        </w:r>
                      </w:p>
                    </w:tc>
                  </w:tr>
                  <w:tr>
                    <w:trPr/>
                    <w:tc>
                      <w:tcPr>
                        <w:tcW w:w="1000" w:type="pct"/>
                        <w:noWrap/>
                      </w:tcPr>
                      <w:p>
                        <w:pPr>
                          <w:jc w:val="left"/>
                        </w:pPr>
                        <w:r>
                          <w:rPr>
                            <w:rFonts w:ascii="Times New Roman" w:hAnsi="Times New Roman" w:eastAsia="Times New Roman" w:cs="Times New Roman"/>
                            <w:sz w:val="20"/>
                            <w:szCs w:val="20"/>
                          </w:rPr>
                          <w:t xml:space="preserve">Laboratory Exercises/ Reports</w:t>
                        </w:r>
                      </w:p>
                    </w:tc>
                    <w:tc>
                      <w:tcPr>
                        <w:tcW w:w="1000" w:type="pct"/>
                        <w:noWrap/>
                      </w:tcPr>
                      <w:p>
                        <w:pPr>
                          <w:jc w:val="center"/>
                        </w:pPr>
                        <w:r>
                          <w:rPr>
                            <w:rFonts w:ascii="Times New Roman" w:hAnsi="Times New Roman" w:eastAsia="Times New Roman" w:cs="Times New Roman"/>
                            <w:sz w:val="20"/>
                            <w:szCs w:val="20"/>
                          </w:rPr>
                          <w:t xml:space="preserve">30%</w:t>
                        </w:r>
                      </w:p>
                    </w:tc>
                  </w:tr>
                  <w:tr>
                    <w:trPr/>
                    <w:tc>
                      <w:tcPr>
                        <w:tcW w:w="1000" w:type="pct"/>
                        <w:noWrap/>
                      </w:tcPr>
                      <w:p>
                        <w:pPr>
                          <w:jc w:val="left"/>
                        </w:pPr>
                        <w:r>
                          <w:rPr>
                            <w:rFonts w:ascii="Times New Roman" w:hAnsi="Times New Roman" w:eastAsia="Times New Roman" w:cs="Times New Roman"/>
                            <w:sz w:val="20"/>
                            <w:szCs w:val="20"/>
                          </w:rPr>
                          <w:t xml:space="preserve">Laboratory Exam</w:t>
                        </w:r>
                      </w:p>
                    </w:tc>
                    <w:tc>
                      <w:tcPr>
                        <w:tcW w:w="1000" w:type="pct"/>
                        <w:noWrap/>
                      </w:tcPr>
                      <w:p>
                        <w:pPr>
                          <w:jc w:val="center"/>
                        </w:pPr>
                        <w:r>
                          <w:rPr>
                            <w:rFonts w:ascii="Times New Roman" w:hAnsi="Times New Roman" w:eastAsia="Times New Roman" w:cs="Times New Roman"/>
                            <w:sz w:val="20"/>
                            <w:szCs w:val="20"/>
                          </w:rPr>
                          <w:t xml:space="preserve">40%</w:t>
                        </w:r>
                      </w:p>
                    </w:tc>
                  </w:tr>
                  <w:tr>
                    <w:trPr/>
                    <w:tc>
                      <w:tcPr>
                        <w:tcW w:w="1000" w:type="pct"/>
                        <w:noWrap/>
                      </w:tcPr>
                      <w:p>
                        <w:pPr>
                          <w:jc w:val="left"/>
                        </w:pPr>
                        <w:r>
                          <w:rPr>
                            <w:rFonts w:ascii="Times New Roman" w:hAnsi="Times New Roman" w:eastAsia="Times New Roman" w:cs="Times New Roman"/>
                            <w:sz w:val="20"/>
                            <w:szCs w:val="20"/>
                          </w:rPr>
                          <w:t xml:space="preserve">Hands-on Exercises</w:t>
                        </w:r>
                      </w:p>
                    </w:tc>
                    <w:tc>
                      <w:tcPr>
                        <w:tcW w:w="1000" w:type="pct"/>
                        <w:noWrap/>
                      </w:tcPr>
                      <w:p>
                        <w:pPr>
                          <w:jc w:val="center"/>
                        </w:pPr>
                        <w:r>
                          <w:rPr>
                            <w:rFonts w:ascii="Times New Roman" w:hAnsi="Times New Roman" w:eastAsia="Times New Roman" w:cs="Times New Roman"/>
                            <w:sz w:val="20"/>
                            <w:szCs w:val="20"/>
                          </w:rPr>
                          <w:t xml:space="preserve">30%</w:t>
                        </w:r>
                      </w:p>
                    </w:tc>
                  </w:tr>
                </w:tbl>
                <w:p>
                  <w:pPr/>
                  <w:r>
                    <w:rPr/>
                    <w:t xml:space="preserve">   </w:t>
                  </w:r>
                  <w:r>
                    <w:rPr>
                      <w:rFonts w:ascii="Times New Roman" w:hAnsi="Times New Roman" w:eastAsia="Times New Roman" w:cs="Times New Roman"/>
                      <w:sz w:val="20"/>
                      <w:szCs w:val="20"/>
                    </w:rPr>
                    <w:t xml:space="preserve">Term/Periodic Grade: 67% Lecture Grade + 33% Laboratory Grade</w:t>
                  </w:r>
                </w:p>
                <w:p>
                  <w:pPr/>
                </w:p>
                <w:p>
                  <w:pPr/>
                  <w:r>
                    <w:rPr/>
                    <w:t xml:space="preserve">   </w:t>
                  </w:r>
                  <w:r>
                    <w:rPr>
                      <w:rFonts w:ascii="Times New Roman" w:hAnsi="Times New Roman" w:eastAsia="Times New Roman" w:cs="Times New Roman"/>
                      <w:sz w:val="20"/>
                      <w:szCs w:val="20"/>
                    </w:rPr>
                    <w:t xml:space="preserve">Criteria and Weights in computing the Final Term Grade:</w:t>
                  </w:r>
                </w:p>
                <w:p>
                  <w:pPr/>
                  <w:r>
                    <w:rPr>
                      <w:rFonts w:ascii="Times New Roman" w:hAnsi="Times New Roman" w:eastAsia="Times New Roman" w:cs="Times New Roman"/>
                      <w:sz w:val="20"/>
                      <w:szCs w:val="20"/>
                    </w:rPr>
                    <w:t xml:space="preserve">   • If the FINAL EXAM coverage are all topics discussed from the beginning of the semester: FG = 1/3 MTG + 2/3 FTG</w:t>
                  </w:r>
                  <w:br/>
                  <w:r>
                    <w:rPr>
                      <w:rFonts w:ascii="Times New Roman" w:hAnsi="Times New Roman" w:eastAsia="Times New Roman" w:cs="Times New Roman"/>
                      <w:sz w:val="20"/>
                      <w:szCs w:val="20"/>
                    </w:rPr>
                    <w:t xml:space="preserve">   • If the FINAL EXAM coverage are all topics during the final term only: FG = 1/2 MTG + 1/2 FTG</w:t>
                  </w:r>
                  <w:br/>
                </w:p>
                <w:p>
                  <w:pPr/>
                  <w:r>
                    <w:rPr/>
                    <w:t xml:space="preserve">   </w:t>
                  </w:r>
                  <w:r>
                    <w:rPr>
                      <w:rFonts w:ascii="Times New Roman" w:hAnsi="Times New Roman" w:eastAsia="Times New Roman" w:cs="Times New Roman"/>
                      <w:sz w:val="20"/>
                      <w:szCs w:val="20"/>
                    </w:rPr>
                    <w:t xml:space="preserve">Passing percentage: 70% (e.g., in a 10-item quiz, obtaining 7 pts would be equivalent to a passing score)</w:t>
                  </w:r>
                </w:p>
                <w:p>
                  <w:pPr/>
                  <w:r>
                    <w:rPr>
                      <w:rFonts w:ascii="Times New Roman" w:hAnsi="Times New Roman" w:eastAsia="Times New Roman" w:cs="Times New Roman"/>
                      <w:sz w:val="20"/>
                      <w:szCs w:val="20"/>
                    </w:rPr>
                    <w:t xml:space="preserve">4. Use of VLE in class to distribute course materials, to communicate and collaborate online, to post grades, to submit assignments, and to give you online quizzes and activities.</w:t>
                  </w:r>
                </w:p>
                <w:p>
                  <w:pPr/>
                  <w:r>
                    <w:rPr>
                      <w:rFonts w:ascii="Times New Roman" w:hAnsi="Times New Roman" w:eastAsia="Times New Roman" w:cs="Times New Roman"/>
                      <w:sz w:val="20"/>
                      <w:szCs w:val="20"/>
                      <w:i w:val="1"/>
                      <w:iCs w:val="1"/>
                    </w:rPr>
                    <w:t xml:space="preserve">Disclaimer: Every attempt is made to provide a complete syllabus that provides an accurate overview of the subject. However, circumstances and events make it necessary for the instructor to modify the syllabus during the semester. This may depend, in part, on the progress, needs, and experiences of the student.</w:t>
                  </w:r>
                </w:p>
                <w:p>
                  <w:pPr/>
                  <w:r>
                    <w:rPr>
                      <w:color w:val="FFFFFF"/>
                      <w:sz w:val="2"/>
                      <w:szCs w:val="2"/>
                    </w:rPr>
                    <w:t xml:space="preserve"/>
                  </w:r>
                </w:p>
                <w:p>
                  <w:pPr/>
                  <w:r>
                    <w:rPr>
                      <w:color w:val="FFFFFF"/>
                      <w:sz w:val="2"/>
                      <w:szCs w:val="2"/>
                    </w:rPr>
                    <w:t xml:space="preserve"/>
                  </w:r>
                </w:p>
                <w:p>
                  <w:pPr/>
                  <w:r>
                    <w:rPr>
                      <w:color w:val="FFFFFF"/>
                      <w:sz w:val="2"/>
                      <w:szCs w:val="2"/>
                    </w:rPr>
                    <w:t xml:space="preserve"/>
                  </w:r>
                </w:p>
                <w:p>
                  <w:pPr/>
                  <w:r>
                    <w:rPr>
                      <w:color w:val="FFFFFF"/>
                      <w:sz w:val="2"/>
                      <w:szCs w:val="2"/>
                    </w:rPr>
                    <w:t xml:space="preserve"/>
                  </w:r>
                </w:p>
                <w:p>
                  <w:pPr/>
                  <w:r>
                    <w:rPr>
                      <w:color w:val="FFFFFF"/>
                      <w:sz w:val="2"/>
                      <w:szCs w:val="2"/>
                    </w:rPr>
                    <w:t xml:space="preserve"/>
                  </w:r>
                </w:p>
                <w:p>
                  <w:pPr/>
                  <w:r>
                    <w:rPr>
                      <w:color w:val="FFFFFF"/>
                      <w:sz w:val="2"/>
                      <w:szCs w:val="2"/>
                    </w:rPr>
                    <w:t xml:space="preserve"/>
                  </w:r>
                </w:p>
                <w:p>
                  <w:pPr/>
                  <w:r>
                    <w:rPr>
                      <w:color w:val="FFFFFF"/>
                      <w:sz w:val="2"/>
                      <w:szCs w:val="2"/>
                    </w:rPr>
                    <w:t xml:space="preserve"/>
                  </w:r>
                </w:p>
                <w:p>
                  <w:pPr/>
                  <w:r>
                    <w:rPr>
                      <w:color w:val="FFFFFF"/>
                      <w:sz w:val="2"/>
                      <w:szCs w:val="2"/>
                    </w:rPr>
                    <w:t xml:space="preserve"/>
                  </w:r>
                </w:p>
                <w:p>
                  <w:pPr/>
                  <w:r>
                    <w:rPr>
                      <w:color w:val="FFFFFF"/>
                      <w:sz w:val="2"/>
                      <w:szCs w:val="2"/>
                    </w:rPr>
                    <w:t xml:space="preserve"/>
                  </w:r>
                </w:p>
                <w:p>
                  <w:pPr/>
                  <w:r>
                    <w:rPr>
                      <w:color w:val="FFFFFF"/>
                      <w:sz w:val="2"/>
                      <w:szCs w:val="2"/>
                    </w:rPr>
                    <w:t xml:space="preserve"/>
                  </w:r>
                </w:p>
                <w:p>
                  <w:pPr/>
                  <w:r>
                    <w:rPr>
                      <w:color w:val="FFFFFF"/>
                      <w:sz w:val="2"/>
                      <w:szCs w:val="2"/>
                    </w:rPr>
                    <w:t xml:space="preserve"/>
                  </w:r>
                </w:p>
                <w:p>
                  <w:pPr/>
                  <w:r>
                    <w:rPr>
                      <w:color w:val="FFFFFF"/>
                      <w:sz w:val="2"/>
                      <w:szCs w:val="2"/>
                    </w:rPr>
                    <w:t xml:space="preserve"/>
                  </w:r>
                </w:p>
                <w:p>
                  <w:pPr/>
                  <w:r>
                    <w:rPr>
                      <w:color w:val="FFFFFF"/>
                      <w:sz w:val="2"/>
                      <w:szCs w:val="2"/>
                    </w:rPr>
                    <w:t xml:space="preserve"/>
                  </w:r>
                </w:p>
                <w:p>
                  <w:pPr/>
                  <w:r>
                    <w:rPr>
                      <w:color w:val="FFFFFF"/>
                      <w:sz w:val="2"/>
                      <w:szCs w:val="2"/>
                    </w:rPr>
                    <w:t xml:space="preserve"/>
                  </w:r>
                </w:p>
                <w:p>
                  <w:pPr/>
                  <w:r>
                    <w:rPr>
                      <w:color w:val="FFFFFF"/>
                      <w:sz w:val="2"/>
                      <w:szCs w:val="2"/>
                    </w:rPr>
                    <w:t xml:space="preserve"/>
                  </w:r>
                </w:p>
                <w:p>
                  <w:pPr/>
                  <w:r>
                    <w:rPr>
                      <w:color w:val="FFFFFF"/>
                      <w:sz w:val="2"/>
                      <w:szCs w:val="2"/>
                    </w:rPr>
                    <w:t xml:space="preserve"/>
                  </w:r>
                </w:p>
                <w:p w14:paraId="2BA1F29F" w14:textId="0024997D" w:rsidR="00D71D29" w:rsidRPr="0028354C" w:rsidRDefault="00D71D29">
                  <w:pPr>
                    <w:spacing w:after="0" w:line="240" w:lineRule="auto"/>
                    <w:rPr>
                      <w:rFonts w:ascii="Times New Roman" w:hAnsi="Times New Roman" w:cs="Times New Roman"/>
                      <w:b/>
                    </w:rPr>
                  </w:pPr>
                </w:p>
              </w:tc>
            </w:tr>
          </w:tbl>
          <w:p w14:paraId="4507ADE2" w14:textId="77777777" w:rsidR="00334C22" w:rsidRPr="0028354C" w:rsidRDefault="00334C22">
            <w:pPr>
              <w:spacing w:after="0" w:line="240" w:lineRule="auto"/>
              <w:jc w:val="both"/>
              <w:rPr>
                <w:rFonts w:ascii="Times New Roman" w:hAnsi="Times New Roman" w:cs="Times New Roman"/>
                <w:szCs w:val="18"/>
              </w:rPr>
            </w:pPr>
          </w:p>
          <w:tbl>
            <w:tblPr>
              <w:tblStyle w:val="TableGrid"/>
              <w:tblW w:w="115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6"/>
              <w:gridCol w:w="583"/>
              <w:gridCol w:w="2763"/>
              <w:gridCol w:w="1062"/>
              <w:gridCol w:w="2284"/>
              <w:gridCol w:w="1546"/>
            </w:tblGrid>
            <w:tr w:rsidR="00334C22" w:rsidRPr="0028354C" w14:paraId="2280475B" w14:textId="77777777" w:rsidTr="00217427">
              <w:trPr>
                <w:trHeight w:val="90"/>
              </w:trPr>
              <w:tc>
                <w:tcPr>
                  <w:tcW w:w="3929" w:type="dxa"/>
                  <w:gridSpan w:val="2"/>
                </w:tcPr>
                <w:tbl>
                  <w:tblPr>
                    <w:tblStyle w:val="TableGrid"/>
                    <w:tblW w:w="37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00"/>
                    <w:tblGridChange w:id="44">
                      <w:tblGrid>
                        <w:gridCol w:w="3700"/>
                      </w:tblGrid>
                    </w:tblGridChange>
                  </w:tblGrid>
                  <w:tr w:rsidR="00334C22" w:rsidRPr="0028354C" w14:paraId="3A1D9647" w14:textId="77777777" w:rsidTr="00147162">
                    <w:trPr>
                      <w:trHeight w:val="325"/>
                    </w:trPr>
                    <w:tc>
                      <w:tcPr>
                        <w:tcW w:w="3700" w:type="dxa"/>
                      </w:tcPr>
                      <w:p w14:paraId="52A6810E" w14:textId="77777777" w:rsidR="00334C22" w:rsidRDefault="001B572A">
                        <w:pPr>
                          <w:spacing w:after="0" w:line="240" w:lineRule="auto"/>
                          <w:rPr>
                            <w:ins w:id="45" w:author="Microsoft account" w:date="2025-07-20T23:17:00Z"/>
                            <w:rFonts w:ascii="Times New Roman" w:hAnsi="Times New Roman" w:cs="Times New Roman"/>
                            <w:b/>
                            <w:szCs w:val="18"/>
                            <w:lang w:val="en-US"/>
                          </w:rPr>
                        </w:pPr>
                        <w:r w:rsidRPr="0028354C">
                          <w:rPr>
                            <w:rFonts w:ascii="Times New Roman" w:hAnsi="Times New Roman" w:cs="Times New Roman"/>
                            <w:b/>
                            <w:szCs w:val="18"/>
                            <w:lang w:val="en-US"/>
                          </w:rPr>
                          <w:t>Prepared by:</w:t>
                        </w:r>
                      </w:p>
                      <w:p w14:paraId="58B1DAA3" w14:textId="77777777" w:rsidR="00BA44A5" w:rsidRPr="0028354C" w:rsidRDefault="00BA44A5">
                        <w:pPr>
                          <w:spacing w:after="0" w:line="240" w:lineRule="auto"/>
                          <w:rPr>
                            <w:rFonts w:ascii="Times New Roman" w:hAnsi="Times New Roman" w:cs="Times New Roman"/>
                            <w:b/>
                            <w:szCs w:val="18"/>
                            <w:lang w:val="en-US"/>
                          </w:rPr>
                        </w:pPr>
                      </w:p>
                    </w:tc>
                  </w:tr>
                  <w:tr w:rsidR="00334C22" w:rsidRPr="0028354C" w:rsidDel="002428B0" w14:paraId="500F4039" w14:textId="77777777" w:rsidTr="005C0EA5">
                    <w:tblPrEx>
                      <w:tblW w:w="37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46" w:author="Microsoft account" w:date="2025-07-20T23:09:00Z">
                        <w:tblPrEx>
                          <w:tblW w:w="37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trHeight w:val="325"/>
                      <w:del w:id="47" w:author="Microsoft account" w:date="2025-07-20T23:11:00Z"/>
                      <w:trPrChange w:id="48" w:author="Microsoft account" w:date="2025-07-20T23:09:00Z">
                        <w:trPr>
                          <w:trHeight w:val="325"/>
                        </w:trPr>
                      </w:trPrChange>
                    </w:trPr>
                    <w:tc>
                      <w:tcPr>
                        <w:tcW w:w="3700" w:type="dxa"/>
                        <w:tcPrChange w:id="49" w:author="Microsoft account" w:date="2025-07-20T23:09:00Z">
                          <w:tcPr>
                            <w:tcW w:w="3700" w:type="dxa"/>
                            <w:vAlign w:val="center"/>
                          </w:tcPr>
                        </w:tcPrChange>
                      </w:tcPr>
                      <w:p w14:paraId="1C1AED53" w14:textId="77777777" w:rsidR="00334C22" w:rsidRPr="006B313C" w:rsidDel="002428B0" w:rsidRDefault="00AD29FA">
                        <w:pPr>
                          <w:tabs>
                            <w:tab w:val="center" w:pos="1742"/>
                          </w:tabs>
                          <w:spacing w:after="0" w:line="240" w:lineRule="auto"/>
                          <w:rPr>
                            <w:del w:id="50" w:author="Microsoft account" w:date="2025-07-20T23:11:00Z"/>
                            <w:rFonts w:ascii="Times New Roman" w:hAnsi="Times New Roman" w:cs="Times New Roman"/>
                            <w:szCs w:val="18"/>
                            <w:lang w:val="en-US"/>
                            <w:rPrChange w:id="51" w:author="Microsoft account" w:date="2025-07-20T22:51:00Z">
                              <w:rPr>
                                <w:del w:id="52" w:author="Microsoft account" w:date="2025-07-20T23:11:00Z"/>
                                <w:rFonts w:ascii="Times New Roman" w:hAnsi="Times New Roman" w:cs="Times New Roman"/>
                                <w:b/>
                                <w:szCs w:val="18"/>
                                <w:lang w:val="en-US"/>
                              </w:rPr>
                            </w:rPrChange>
                          </w:rPr>
                          <w:pPrChange w:id="53" w:author="Microsoft account" w:date="2025-07-20T23:11:00Z">
                            <w:pPr>
                              <w:spacing w:after="0" w:line="240" w:lineRule="auto"/>
                            </w:pPr>
                          </w:pPrChange>
                        </w:pPr>
                        <w:del w:id="54" w:author="Microsoft account" w:date="2025-07-20T23:11:00Z">
                          <w:r w:rsidDel="002428B0">
                            <w:rPr>
                              <w:rFonts w:ascii="Times New Roman" w:hAnsi="Times New Roman" w:cs="Times New Roman"/>
                              <w:b/>
                              <w:szCs w:val="18"/>
                              <w:lang w:val="en-US"/>
                            </w:rPr>
                            <w:delText xml:space="preserve">     </w:delText>
                          </w:r>
                        </w:del>
                      </w:p>
                    </w:tc>
                  </w:tr>
                  <w:tr w:rsidR="00334C22" w:rsidRPr="0028354C" w14:paraId="70D93C8D" w14:textId="77777777" w:rsidTr="00147162">
                    <w:trPr>
                      <w:trHeight w:val="574"/>
                    </w:trPr>
                    <w:tc>
                      <w:tcPr>
                        <w:tcW w:w="3700" w:type="dxa"/>
                        <w:vAlign w:val="center"/>
                      </w:tcPr>
                      <w:p w14:paraId="741FB7F3" w14:textId="77777777" w:rsidR="00334C22" w:rsidRPr="0028354C" w:rsidRDefault="002428B0">
                        <w:pPr>
                          <w:spacing w:after="0" w:line="240" w:lineRule="auto"/>
                          <w:jc w:val="center"/>
                          <w:rPr>
                            <w:rFonts w:ascii="Times New Roman" w:hAnsi="Times New Roman" w:cs="Times New Roman"/>
                            <w:bCs/>
                            <w:szCs w:val="18"/>
                            <w:u w:val="single"/>
                            <w:lang w:val="en-US"/>
                          </w:rPr>
                        </w:pPr>
                        <w:ins w:id="55" w:author="Microsoft account" w:date="2025-07-20T23:11:00Z">
                          <w:r w:rsidRPr="00CD56DC">
                            <w:rPr>
                              <w:rFonts w:ascii="Times New Roman" w:hAnsi="Times New Roman" w:cs="Times New Roman"/>
                              <w:szCs w:val="18"/>
                              <w:lang w:val="en-US"/>
                            </w:rPr>
                            <w:t/>
                            <w:pict>
                              <v:shape type="#_x0000_t75" style="width:120px;height:38.794901506373px" stroked="f" filled="f">
                                <v:imagedata r:id="rId13" o:title=""/>
                              </v:shape>
                            </w:pict>
                            <w:t/>
                          </w:r>
                          <w:r>
                            <w:rPr>
                              <w:rFonts w:ascii="Times New Roman" w:hAnsi="Times New Roman" w:cs="Times New Roman"/>
                              <w:bCs/>
                              <w:szCs w:val="18"/>
                              <w:u w:val="single"/>
                              <w:lang w:val="en-US"/>
                            </w:rPr>
                            <w:br/>
                          </w:r>
                        </w:ins>
                        <w:r w:rsidR="001B572A" w:rsidRPr="0028354C">
                          <w:rPr>
                            <w:rFonts w:ascii="Times New Roman" w:hAnsi="Times New Roman" w:cs="Times New Roman"/>
                            <w:bCs/>
                            <w:szCs w:val="18"/>
                            <w:u w:val="single"/>
                            <w:lang w:val="en-US"/>
                          </w:rPr>
                          <w:t>Joshua Amper</w:t>
                        </w:r>
                      </w:p>
                      <w:p w14:paraId="7FE0DF08" w14:textId="77777777" w:rsidR="00334C22" w:rsidRPr="0028354C" w:rsidRDefault="001B572A">
                        <w:pPr>
                          <w:spacing w:after="0" w:line="240" w:lineRule="auto"/>
                          <w:jc w:val="center"/>
                          <w:rPr>
                            <w:rFonts w:ascii="Times New Roman" w:hAnsi="Times New Roman" w:cs="Times New Roman"/>
                            <w:b/>
                            <w:szCs w:val="18"/>
                            <w:lang w:val="en-US"/>
                          </w:rPr>
                        </w:pPr>
                        <w:r w:rsidRPr="0028354C">
                          <w:rPr>
                            <w:rFonts w:ascii="Times New Roman" w:hAnsi="Times New Roman" w:cs="Times New Roman"/>
                            <w:bCs/>
                            <w:szCs w:val="18"/>
                            <w:lang w:val="en-US"/>
                          </w:rPr>
                          <w:t>Instructor</w:t>
                        </w:r>
                      </w:p>
                    </w:tc>
                  </w:tr>
                  <w:tr w:rsidR="00334C22" w:rsidRPr="0028354C" w14:paraId="70D93C8D" w14:textId="77777777" w:rsidTr="00147162">
                    <w:trPr>
                      <w:trHeight w:val="574"/>
                    </w:trPr>
                    <w:tc>
                      <w:tcPr>
                        <w:tcW w:w="3700" w:type="dxa"/>
                        <w:vAlign w:val="center"/>
                      </w:tcPr>
                      <w:p w14:paraId="741FB7F3" w14:textId="77777777" w:rsidR="00334C22" w:rsidRPr="0028354C" w:rsidRDefault="002428B0">
                        <w:pPr>
                          <w:spacing w:after="0" w:line="240" w:lineRule="auto"/>
                          <w:jc w:val="center"/>
                          <w:rPr>
                            <w:rFonts w:ascii="Times New Roman" w:hAnsi="Times New Roman" w:cs="Times New Roman"/>
                            <w:bCs/>
                            <w:szCs w:val="18"/>
                            <w:u w:val="single"/>
                            <w:lang w:val="en-US"/>
                          </w:rPr>
                        </w:pPr>
                        <w:ins w:id="55" w:author="Microsoft account" w:date="2025-07-20T23:11:00Z">
                          <w:r w:rsidRPr="00CD56DC">
                            <w:rPr>
                              <w:rFonts w:ascii="Times New Roman" w:hAnsi="Times New Roman" w:cs="Times New Roman"/>
                              <w:szCs w:val="18"/>
                              <w:lang w:val="en-US"/>
                            </w:rPr>
                            <w:t/>
                            <w:pict>
                              <v:shape type="#_x0000_t75" style="width:120px;height:38.794901506373px" stroked="f" filled="f">
                                <v:imagedata r:id="rId14" o:title=""/>
                              </v:shape>
                            </w:pict>
                            <w:t/>
                          </w:r>
                          <w:r>
                            <w:rPr>
                              <w:rFonts w:ascii="Times New Roman" w:hAnsi="Times New Roman" w:cs="Times New Roman"/>
                              <w:bCs/>
                              <w:szCs w:val="18"/>
                              <w:u w:val="single"/>
                              <w:lang w:val="en-US"/>
                            </w:rPr>
                            <w:br/>
                          </w:r>
                        </w:ins>
                        <w:r w:rsidR="001B572A" w:rsidRPr="0028354C">
                          <w:rPr>
                            <w:rFonts w:ascii="Times New Roman" w:hAnsi="Times New Roman" w:cs="Times New Roman"/>
                            <w:bCs/>
                            <w:szCs w:val="18"/>
                            <w:u w:val="single"/>
                            <w:lang w:val="en-US"/>
                          </w:rPr>
                          <w:t>Juan Carlos Valdevieso</w:t>
                        </w:r>
                      </w:p>
                      <w:p w14:paraId="7FE0DF08" w14:textId="77777777" w:rsidR="00334C22" w:rsidRPr="0028354C" w:rsidRDefault="001B572A">
                        <w:pPr>
                          <w:spacing w:after="0" w:line="240" w:lineRule="auto"/>
                          <w:jc w:val="center"/>
                          <w:rPr>
                            <w:rFonts w:ascii="Times New Roman" w:hAnsi="Times New Roman" w:cs="Times New Roman"/>
                            <w:b/>
                            <w:szCs w:val="18"/>
                            <w:lang w:val="en-US"/>
                          </w:rPr>
                        </w:pPr>
                        <w:r w:rsidRPr="0028354C">
                          <w:rPr>
                            <w:rFonts w:ascii="Times New Roman" w:hAnsi="Times New Roman" w:cs="Times New Roman"/>
                            <w:bCs/>
                            <w:szCs w:val="18"/>
                            <w:lang w:val="en-US"/>
                          </w:rPr>
                          <w:t>Instructor</w:t>
                        </w:r>
                      </w:p>
                    </w:tc>
                  </w:tr>
                  <w:tr w:rsidR="00334C22" w:rsidRPr="0028354C" w14:paraId="43E12767" w14:textId="77777777" w:rsidTr="00147162">
                    <w:trPr>
                      <w:trHeight w:val="349"/>
                    </w:trPr>
                    <w:tc>
                      <w:tcPr>
                        <w:tcW w:w="3700" w:type="dxa"/>
                      </w:tcPr>
                      <w:p w14:paraId="58F4D6CC" w14:textId="77777777" w:rsidR="00334C22" w:rsidRPr="0028354C" w:rsidRDefault="00334C22">
                        <w:pPr>
                          <w:spacing w:after="0" w:line="240" w:lineRule="auto"/>
                          <w:rPr>
                            <w:rFonts w:ascii="Times New Roman" w:hAnsi="Times New Roman" w:cs="Times New Roman"/>
                            <w:b/>
                            <w:szCs w:val="18"/>
                          </w:rPr>
                        </w:pPr>
                      </w:p>
                    </w:tc>
                  </w:tr>
                </w:tbl>
                <w:p w14:paraId="2FB16559" w14:textId="77777777" w:rsidR="00334C22" w:rsidRPr="0028354C" w:rsidRDefault="00334C22">
                  <w:pPr>
                    <w:spacing w:after="0" w:line="240" w:lineRule="auto"/>
                    <w:rPr>
                      <w:rFonts w:ascii="Times New Roman" w:hAnsi="Times New Roman" w:cs="Times New Roman"/>
                      <w:b/>
                      <w:szCs w:val="18"/>
                    </w:rPr>
                  </w:pPr>
                </w:p>
              </w:tc>
              <w:tc>
                <w:tcPr>
                  <w:tcW w:w="3825" w:type="dxa"/>
                  <w:gridSpan w:val="2"/>
                </w:tcPr>
                <w:tbl>
                  <w:tblPr>
                    <w:tblStyle w:val="TableGrid"/>
                    <w:tblW w:w="3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20"/>
                  </w:tblGrid>
                  <w:tr w:rsidR="00334C22" w:rsidRPr="0028354C" w14:paraId="197F3E74" w14:textId="77777777" w:rsidTr="00147162">
                    <w:trPr>
                      <w:trHeight w:val="325"/>
                    </w:trPr>
                    <w:tc>
                      <w:tcPr>
                        <w:tcW w:w="3620" w:type="dxa"/>
                      </w:tcPr>
                      <w:p w14:paraId="4389D362" w14:textId="77777777" w:rsidR="00BA44A5" w:rsidRPr="0028354C" w:rsidRDefault="001B572A">
                        <w:pPr>
                          <w:spacing w:after="0" w:line="240" w:lineRule="auto"/>
                          <w:rPr>
                            <w:rFonts w:ascii="Times New Roman" w:hAnsi="Times New Roman" w:cs="Times New Roman"/>
                            <w:b/>
                            <w:szCs w:val="18"/>
                          </w:rPr>
                        </w:pPr>
                        <w:r w:rsidRPr="0028354C">
                          <w:rPr>
                            <w:rFonts w:ascii="Times New Roman" w:hAnsi="Times New Roman" w:cs="Times New Roman"/>
                            <w:b/>
                            <w:szCs w:val="18"/>
                          </w:rPr>
                          <w:t>Recommending Approval:</w:t>
                        </w:r>
                        <w:ins w:id="56" w:author="Microsoft account" w:date="2025-07-20T23:18:00Z">
                          <w:r w:rsidR="00BA44A5">
                            <w:rPr>
                              <w:rFonts w:ascii="Times New Roman" w:hAnsi="Times New Roman" w:cs="Times New Roman"/>
                              <w:b/>
                              <w:szCs w:val="18"/>
                            </w:rPr>
                            <w:br/>
                          </w:r>
                        </w:ins>
                      </w:p>
                    </w:tc>
                  </w:tr>
                  <w:tr w:rsidR="00334C22" w:rsidRPr="0028354C" w:rsidDel="002428B0" w14:paraId="28335C27" w14:textId="77777777" w:rsidTr="00147162">
                    <w:trPr>
                      <w:trHeight w:val="325"/>
                      <w:del w:id="57" w:author="Microsoft account" w:date="2025-07-20T23:12:00Z"/>
                    </w:trPr>
                    <w:tc>
                      <w:tcPr>
                        <w:tcW w:w="3620" w:type="dxa"/>
                      </w:tcPr>
                      <w:p w14:paraId="418BB88A" w14:textId="77777777" w:rsidR="00334C22" w:rsidRPr="0028354C" w:rsidDel="002428B0" w:rsidRDefault="00334C22">
                        <w:pPr>
                          <w:tabs>
                            <w:tab w:val="left" w:pos="1068"/>
                            <w:tab w:val="center" w:pos="1702"/>
                          </w:tabs>
                          <w:spacing w:after="0" w:line="240" w:lineRule="auto"/>
                          <w:rPr>
                            <w:del w:id="58" w:author="Microsoft account" w:date="2025-07-20T23:12:00Z"/>
                            <w:rFonts w:ascii="Times New Roman" w:hAnsi="Times New Roman" w:cs="Times New Roman"/>
                            <w:b/>
                            <w:szCs w:val="18"/>
                          </w:rPr>
                          <w:pPrChange w:id="59" w:author="Microsoft account" w:date="2025-07-20T23:12:00Z">
                            <w:pPr>
                              <w:spacing w:after="0" w:line="240" w:lineRule="auto"/>
                            </w:pPr>
                          </w:pPrChange>
                        </w:pPr>
                      </w:p>
                    </w:tc>
                  </w:tr>
                  <w:tr w:rsidR="00334C22" w:rsidRPr="0028354C" w14:paraId="53C5A3F4" w14:textId="77777777" w:rsidTr="00147162">
                    <w:trPr>
                      <w:trHeight w:val="325"/>
                    </w:trPr>
                    <w:tc>
                      <w:tcPr>
                        <w:tcW w:w="3620" w:type="dxa"/>
                        <w:tcBorders>
                          <w:bottom w:val="single" w:sz="4" w:space="0" w:color="auto"/>
                        </w:tcBorders>
                        <w:vAlign w:val="center"/>
                      </w:tcPr>
                      <w:p w14:paraId="55630BB9" w14:textId="77777777" w:rsidR="00334C22" w:rsidRPr="0028354C" w:rsidRDefault="002428B0">
                        <w:pPr>
                          <w:spacing w:after="0" w:line="240" w:lineRule="auto"/>
                          <w:jc w:val="center"/>
                          <w:rPr>
                            <w:rFonts w:ascii="Times New Roman" w:hAnsi="Times New Roman" w:cs="Times New Roman"/>
                            <w:bCs/>
                            <w:szCs w:val="18"/>
                          </w:rPr>
                        </w:pPr>
                        <w:ins w:id="60" w:author="Microsoft account" w:date="2025-07-20T23:12:00Z">
                          <w:r w:rsidRPr="008A6926">
                            <w:rPr>
                              <w:rFonts w:ascii="Times New Roman" w:hAnsi="Times New Roman" w:cs="Times New Roman"/>
                              <w:szCs w:val="18"/>
                              <w:lang w:val="en-US"/>
                            </w:rPr>
                            <w:t/>
                            <w:pict>
                              <v:shape type="#_x0000_t75" style="width:120px;height:38.794901506373px" stroked="f" filled="f">
                                <v:imagedata r:id="rId15" o:title=""/>
                              </v:shape>
                            </w:pict>
                            <w:t/>
                          </w:r>
                          <w:r>
                            <w:rPr>
                              <w:rFonts w:ascii="Times New Roman" w:hAnsi="Times New Roman" w:cs="Times New Roman"/>
                              <w:bCs/>
                              <w:szCs w:val="18"/>
                            </w:rPr>
                            <w:br/>
                          </w:r>
                        </w:ins>
                        <w:r w:rsidR="001B572A" w:rsidRPr="0028354C">
                          <w:rPr>
                            <w:rFonts w:ascii="Times New Roman" w:hAnsi="Times New Roman" w:cs="Times New Roman"/>
                            <w:bCs/>
                            <w:szCs w:val="18"/>
                          </w:rPr>
                          <w:t>Juan Carlos Valdevieso </w:t>
                        </w:r>
                      </w:p>
                    </w:tc>
                  </w:tr>
                  <w:tr w:rsidR="00334C22" w:rsidRPr="0028354C" w14:paraId="1F77F02B" w14:textId="77777777" w:rsidTr="00147162">
                    <w:trPr>
                      <w:trHeight w:val="338"/>
                    </w:trPr>
                    <w:tc>
                      <w:tcPr>
                        <w:tcW w:w="3620" w:type="dxa"/>
                        <w:tcBorders>
                          <w:top w:val="single" w:sz="4" w:space="0" w:color="auto"/>
                        </w:tcBorders>
                        <w:vAlign w:val="center"/>
                      </w:tcPr>
                      <w:p w14:paraId="602FA91F" w14:textId="77777777" w:rsidR="00334C22" w:rsidRPr="0028354C" w:rsidRDefault="006B313C">
                        <w:pPr>
                          <w:spacing w:after="0" w:line="240" w:lineRule="auto"/>
                          <w:jc w:val="center"/>
                          <w:rPr>
                            <w:rFonts w:ascii="Times New Roman" w:hAnsi="Times New Roman" w:cs="Times New Roman"/>
                            <w:bCs/>
                            <w:szCs w:val="18"/>
                            <w:lang w:val="en-US"/>
                          </w:rPr>
                        </w:pPr>
                        <w:r>
                          <w:rPr>
                            <w:rFonts w:ascii="Times New Roman" w:hAnsi="Times New Roman" w:cs="Times New Roman"/>
                            <w:bCs/>
                            <w:szCs w:val="18"/>
                            <w:lang w:val="en-US"/>
                          </w:rPr>
                          <w:t>Department Chair</w:t>
                        </w:r>
                      </w:p>
                    </w:tc>
                  </w:tr>
                  <w:tr w:rsidR="00334C22" w:rsidRPr="0028354C" w14:paraId="1A0C6FB0" w14:textId="77777777" w:rsidTr="00147162">
                    <w:trPr>
                      <w:trHeight w:val="349"/>
                    </w:trPr>
                    <w:tc>
                      <w:tcPr>
                        <w:tcW w:w="3620" w:type="dxa"/>
                        <w:vAlign w:val="center"/>
                      </w:tcPr>
                      <w:p w14:paraId="5745564B" w14:textId="77777777" w:rsidR="00334C22" w:rsidRPr="0028354C" w:rsidRDefault="00334C22">
                        <w:pPr>
                          <w:spacing w:after="0" w:line="240" w:lineRule="auto"/>
                          <w:rPr>
                            <w:rFonts w:ascii="Times New Roman" w:hAnsi="Times New Roman" w:cs="Times New Roman"/>
                            <w:bCs/>
                            <w:szCs w:val="18"/>
                            <w:lang w:val="en-US"/>
                          </w:rPr>
                        </w:pPr>
                      </w:p>
                    </w:tc>
                  </w:tr>
                  <w:tr w:rsidR="00334C22" w:rsidRPr="0028354C" w14:paraId="39637055" w14:textId="77777777" w:rsidTr="00147162">
                    <w:trPr>
                      <w:trHeight w:val="349"/>
                    </w:trPr>
                    <w:tc>
                      <w:tcPr>
                        <w:tcW w:w="3620" w:type="dxa"/>
                        <w:vAlign w:val="center"/>
                      </w:tcPr>
                      <w:p w14:paraId="6A2570C0" w14:textId="77777777" w:rsidR="00334C22" w:rsidRPr="0028354C" w:rsidRDefault="00334C22">
                        <w:pPr>
                          <w:spacing w:after="0" w:line="240" w:lineRule="auto"/>
                          <w:rPr>
                            <w:rFonts w:ascii="Times New Roman" w:hAnsi="Times New Roman" w:cs="Times New Roman"/>
                            <w:bCs/>
                            <w:szCs w:val="18"/>
                            <w:lang w:val="en-US"/>
                          </w:rPr>
                        </w:pPr>
                      </w:p>
                    </w:tc>
                  </w:tr>
                </w:tbl>
                <w:p w14:paraId="36D94D03" w14:textId="77777777" w:rsidR="00334C22" w:rsidRPr="0028354C" w:rsidRDefault="00334C22">
                  <w:pPr>
                    <w:spacing w:after="0" w:line="240" w:lineRule="auto"/>
                    <w:rPr>
                      <w:rFonts w:ascii="Times New Roman" w:hAnsi="Times New Roman" w:cs="Times New Roman"/>
                      <w:b/>
                      <w:szCs w:val="18"/>
                    </w:rPr>
                  </w:pPr>
                </w:p>
              </w:tc>
              <w:tc>
                <w:tcPr>
                  <w:tcW w:w="3825" w:type="dxa"/>
                  <w:gridSpan w:val="2"/>
                </w:tcPr>
                <w:tbl>
                  <w:tblPr>
                    <w:tblStyle w:val="TableGrid"/>
                    <w:tblW w:w="36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60"/>
                  </w:tblGrid>
                  <w:tr w:rsidR="00334C22" w:rsidRPr="0028354C" w14:paraId="5A05AA28" w14:textId="77777777" w:rsidTr="00147162">
                    <w:trPr>
                      <w:trHeight w:val="300"/>
                    </w:trPr>
                    <w:tc>
                      <w:tcPr>
                        <w:tcW w:w="3660" w:type="dxa"/>
                      </w:tcPr>
                      <w:p w14:paraId="496C47A7" w14:textId="77777777" w:rsidR="00334C22" w:rsidRPr="0028354C" w:rsidRDefault="001B572A">
                        <w:pPr>
                          <w:spacing w:after="0" w:line="240" w:lineRule="auto"/>
                          <w:rPr>
                            <w:rFonts w:ascii="Times New Roman" w:hAnsi="Times New Roman" w:cs="Times New Roman"/>
                            <w:b/>
                            <w:szCs w:val="18"/>
                          </w:rPr>
                        </w:pPr>
                        <w:r w:rsidRPr="0028354C">
                          <w:rPr>
                            <w:rFonts w:ascii="Times New Roman" w:hAnsi="Times New Roman" w:cs="Times New Roman"/>
                            <w:b/>
                            <w:szCs w:val="18"/>
                          </w:rPr>
                          <w:t>Approved by:</w:t>
                        </w:r>
                        <w:ins w:id="61" w:author="Microsoft account" w:date="2025-07-20T23:17:00Z">
                          <w:r w:rsidR="00BA44A5">
                            <w:rPr>
                              <w:rFonts w:ascii="Times New Roman" w:hAnsi="Times New Roman" w:cs="Times New Roman"/>
                              <w:b/>
                              <w:szCs w:val="18"/>
                            </w:rPr>
                            <w:br/>
                          </w:r>
                        </w:ins>
                      </w:p>
                    </w:tc>
                  </w:tr>
                  <w:tr w:rsidR="00334C22" w:rsidRPr="0028354C" w:rsidDel="002428B0" w14:paraId="72F1BDE9" w14:textId="77777777" w:rsidTr="00147162">
                    <w:trPr>
                      <w:trHeight w:val="342"/>
                      <w:del w:id="62" w:author="Microsoft account" w:date="2025-07-20T23:13:00Z"/>
                    </w:trPr>
                    <w:tc>
                      <w:tcPr>
                        <w:tcW w:w="3660" w:type="dxa"/>
                      </w:tcPr>
                      <w:p w14:paraId="265DAE3A" w14:textId="77777777" w:rsidR="00334C22" w:rsidRPr="0028354C" w:rsidDel="002428B0" w:rsidRDefault="00334C22">
                        <w:pPr>
                          <w:spacing w:after="0" w:line="240" w:lineRule="auto"/>
                          <w:jc w:val="center"/>
                          <w:rPr>
                            <w:del w:id="63" w:author="Microsoft account" w:date="2025-07-20T23:13:00Z"/>
                            <w:rFonts w:ascii="Times New Roman" w:hAnsi="Times New Roman" w:cs="Times New Roman"/>
                            <w:b/>
                            <w:szCs w:val="18"/>
                          </w:rPr>
                          <w:pPrChange w:id="64" w:author="Microsoft account" w:date="2025-07-20T22:52:00Z">
                            <w:pPr>
                              <w:spacing w:after="0" w:line="240" w:lineRule="auto"/>
                            </w:pPr>
                          </w:pPrChange>
                        </w:pPr>
                      </w:p>
                    </w:tc>
                  </w:tr>
                  <w:tr w:rsidR="00334C22" w:rsidRPr="0028354C" w14:paraId="50E77D56" w14:textId="77777777" w:rsidTr="00147162">
                    <w:trPr>
                      <w:trHeight w:val="332"/>
                    </w:trPr>
                    <w:tc>
                      <w:tcPr>
                        <w:tcW w:w="3660" w:type="dxa"/>
                        <w:tcBorders>
                          <w:bottom w:val="single" w:sz="4" w:space="0" w:color="auto"/>
                        </w:tcBorders>
                        <w:vAlign w:val="center"/>
                      </w:tcPr>
                      <w:p w14:paraId="3F0F817D" w14:textId="77777777" w:rsidR="00334C22" w:rsidRPr="0028354C" w:rsidRDefault="002428B0">
                        <w:pPr>
                          <w:spacing w:after="0" w:line="240" w:lineRule="auto"/>
                          <w:jc w:val="center"/>
                          <w:rPr>
                            <w:rFonts w:ascii="Times New Roman" w:hAnsi="Times New Roman" w:cs="Times New Roman"/>
                            <w:bCs/>
                            <w:szCs w:val="18"/>
                          </w:rPr>
                        </w:pPr>
                        <w:ins w:id="65" w:author="Microsoft account" w:date="2025-07-20T23:13:00Z">
                          <w:r>
                            <w:rPr>
                              <w:rFonts w:ascii="Times New Roman" w:hAnsi="Times New Roman" w:cs="Times New Roman"/>
                              <w:bCs/>
                              <w:szCs w:val="18"/>
                            </w:rPr>
                            <w:t/>
                            <w:pict>
                              <v:shape type="#_x0000_t75" style="width:120px;height:38.794901506373px" stroked="f" filled="f">
                                <v:imagedata r:id="rId16" o:title=""/>
                              </v:shape>
                            </w:pict>
                            <w:t/>
                          </w:r>
                          <w:r>
                            <w:rPr>
                              <w:rFonts w:ascii="Times New Roman" w:hAnsi="Times New Roman" w:cs="Times New Roman"/>
                              <w:bCs/>
                              <w:szCs w:val="18"/>
                            </w:rPr>
                            <w:br/>
                          </w:r>
                        </w:ins>
                        <w:r w:rsidR="001B572A" w:rsidRPr="0028354C">
                          <w:rPr>
                            <w:rFonts w:ascii="Times New Roman" w:hAnsi="Times New Roman" w:cs="Times New Roman"/>
                            <w:bCs/>
                            <w:szCs w:val="18"/>
                          </w:rPr>
                          <w:t>Juan Carlos Valdevieso </w:t>
                        </w:r>
                      </w:p>
                    </w:tc>
                  </w:tr>
                  <w:tr w:rsidR="00334C22" w:rsidRPr="0028354C" w14:paraId="795BB8F0" w14:textId="77777777" w:rsidTr="00147162">
                    <w:trPr>
                      <w:trHeight w:val="306"/>
                    </w:trPr>
                    <w:tc>
                      <w:tcPr>
                        <w:tcW w:w="3660" w:type="dxa"/>
                        <w:tcBorders>
                          <w:top w:val="single" w:sz="4" w:space="0" w:color="auto"/>
                        </w:tcBorders>
                        <w:vAlign w:val="center"/>
                      </w:tcPr>
                      <w:p w14:paraId="5BC03FC8" w14:textId="77777777" w:rsidR="00334C22" w:rsidRPr="0028354C" w:rsidRDefault="001B572A">
                        <w:pPr>
                          <w:spacing w:after="0" w:line="240" w:lineRule="auto"/>
                          <w:jc w:val="center"/>
                          <w:rPr>
                            <w:rFonts w:ascii="Times New Roman" w:hAnsi="Times New Roman" w:cs="Times New Roman"/>
                            <w:bCs/>
                            <w:szCs w:val="18"/>
                          </w:rPr>
                        </w:pPr>
                        <w:r w:rsidRPr="0028354C">
                          <w:rPr>
                            <w:rFonts w:ascii="Times New Roman" w:hAnsi="Times New Roman" w:cs="Times New Roman"/>
                            <w:bCs/>
                            <w:szCs w:val="18"/>
                          </w:rPr>
                          <w:t>Dean</w:t>
                        </w:r>
                      </w:p>
                    </w:tc>
                  </w:tr>
                  <w:tr w:rsidR="00334C22" w:rsidRPr="0028354C" w14:paraId="093CD790" w14:textId="77777777" w:rsidTr="00147162">
                    <w:trPr>
                      <w:trHeight w:val="377"/>
                    </w:trPr>
                    <w:tc>
                      <w:tcPr>
                        <w:tcW w:w="3660" w:type="dxa"/>
                      </w:tcPr>
                      <w:p w14:paraId="4ED2D4DC" w14:textId="77777777" w:rsidR="00334C22" w:rsidRPr="0028354C" w:rsidRDefault="00334C22">
                        <w:pPr>
                          <w:spacing w:after="0" w:line="240" w:lineRule="auto"/>
                          <w:rPr>
                            <w:rFonts w:ascii="Times New Roman" w:hAnsi="Times New Roman" w:cs="Times New Roman"/>
                            <w:b/>
                            <w:szCs w:val="18"/>
                          </w:rPr>
                        </w:pPr>
                      </w:p>
                    </w:tc>
                  </w:tr>
                </w:tbl>
                <w:p w14:paraId="7E266868" w14:textId="77777777" w:rsidR="00334C22" w:rsidRPr="0028354C" w:rsidRDefault="00334C22">
                  <w:pPr>
                    <w:spacing w:after="0" w:line="240" w:lineRule="auto"/>
                    <w:rPr>
                      <w:rFonts w:ascii="Times New Roman" w:hAnsi="Times New Roman" w:cs="Times New Roman"/>
                      <w:b/>
                      <w:szCs w:val="18"/>
                    </w:rPr>
                  </w:pPr>
                </w:p>
              </w:tc>
            </w:tr>
            <w:tr w:rsidR="00334C22" w:rsidRPr="0028354C" w14:paraId="7FFFAC32" w14:textId="77777777" w:rsidTr="00217427">
              <w:trPr>
                <w:gridAfter w:val="1"/>
                <w:wAfter w:w="1546" w:type="dxa"/>
              </w:trPr>
              <w:tc>
                <w:tcPr>
                  <w:tcW w:w="3346" w:type="dxa"/>
                </w:tcPr>
                <w:p w14:paraId="2E3E455A" w14:textId="77777777" w:rsidR="00334C22" w:rsidRPr="0028354C" w:rsidRDefault="00334C22" w:rsidP="00217427">
                  <w:pPr>
                    <w:spacing w:after="0" w:line="240" w:lineRule="auto"/>
                    <w:rPr>
                      <w:rFonts w:ascii="Times New Roman" w:hAnsi="Times New Roman" w:cs="Times New Roman"/>
                      <w:b/>
                      <w:szCs w:val="18"/>
                    </w:rPr>
                  </w:pPr>
                </w:p>
              </w:tc>
              <w:tc>
                <w:tcPr>
                  <w:tcW w:w="3346" w:type="dxa"/>
                  <w:gridSpan w:val="2"/>
                </w:tcPr>
                <w:p w14:paraId="25F758A0" w14:textId="77777777" w:rsidR="00334C22" w:rsidRPr="0028354C" w:rsidRDefault="00334C22">
                  <w:pPr>
                    <w:spacing w:after="0" w:line="240" w:lineRule="auto"/>
                    <w:jc w:val="both"/>
                    <w:rPr>
                      <w:rFonts w:ascii="Times New Roman" w:hAnsi="Times New Roman" w:cs="Times New Roman"/>
                      <w:b/>
                      <w:szCs w:val="18"/>
                    </w:rPr>
                  </w:pPr>
                </w:p>
              </w:tc>
              <w:tc>
                <w:tcPr>
                  <w:tcW w:w="3346" w:type="dxa"/>
                  <w:gridSpan w:val="2"/>
                </w:tcPr>
                <w:p w14:paraId="1D0FBE2E" w14:textId="77777777" w:rsidR="00334C22" w:rsidRPr="0028354C" w:rsidRDefault="00334C22">
                  <w:pPr>
                    <w:spacing w:after="0" w:line="240" w:lineRule="auto"/>
                    <w:jc w:val="both"/>
                    <w:rPr>
                      <w:rFonts w:ascii="Times New Roman" w:hAnsi="Times New Roman" w:cs="Times New Roman"/>
                      <w:b/>
                      <w:szCs w:val="18"/>
                    </w:rPr>
                  </w:pPr>
                </w:p>
              </w:tc>
            </w:tr>
            <w:tr w:rsidR="00334C22" w:rsidRPr="0028354C" w14:paraId="1C6D7FC8" w14:textId="77777777" w:rsidTr="00217427">
              <w:trPr>
                <w:gridAfter w:val="1"/>
                <w:wAfter w:w="1546" w:type="dxa"/>
              </w:trPr>
              <w:tc>
                <w:tcPr>
                  <w:tcW w:w="3346" w:type="dxa"/>
                </w:tcPr>
                <w:p w14:paraId="0E7DF0EE" w14:textId="77777777" w:rsidR="00334C22" w:rsidRPr="0028354C" w:rsidRDefault="00334C22">
                  <w:pPr>
                    <w:spacing w:after="0" w:line="240" w:lineRule="auto"/>
                    <w:jc w:val="center"/>
                    <w:rPr>
                      <w:rFonts w:ascii="Times New Roman" w:hAnsi="Times New Roman" w:cs="Times New Roman"/>
                      <w:sz w:val="18"/>
                      <w:szCs w:val="18"/>
                      <w:u w:val="single"/>
                    </w:rPr>
                  </w:pPr>
                </w:p>
              </w:tc>
              <w:tc>
                <w:tcPr>
                  <w:tcW w:w="3346" w:type="dxa"/>
                  <w:gridSpan w:val="2"/>
                </w:tcPr>
                <w:p w14:paraId="10908A32" w14:textId="77777777" w:rsidR="00334C22" w:rsidRPr="0028354C" w:rsidRDefault="00334C22">
                  <w:pPr>
                    <w:spacing w:after="0" w:line="240" w:lineRule="auto"/>
                    <w:jc w:val="center"/>
                    <w:rPr>
                      <w:rFonts w:ascii="Times New Roman" w:hAnsi="Times New Roman" w:cs="Times New Roman"/>
                      <w:b/>
                      <w:sz w:val="18"/>
                      <w:szCs w:val="18"/>
                      <w:u w:val="single"/>
                    </w:rPr>
                  </w:pPr>
                </w:p>
              </w:tc>
              <w:tc>
                <w:tcPr>
                  <w:tcW w:w="3346" w:type="dxa"/>
                  <w:gridSpan w:val="2"/>
                </w:tcPr>
                <w:p w14:paraId="14124854" w14:textId="77777777" w:rsidR="00334C22" w:rsidRPr="0028354C" w:rsidRDefault="00334C22">
                  <w:pPr>
                    <w:spacing w:after="0" w:line="240" w:lineRule="auto"/>
                    <w:jc w:val="center"/>
                    <w:rPr>
                      <w:rFonts w:ascii="Times New Roman" w:hAnsi="Times New Roman" w:cs="Times New Roman"/>
                      <w:b/>
                      <w:sz w:val="18"/>
                      <w:szCs w:val="18"/>
                      <w:u w:val="single"/>
                    </w:rPr>
                  </w:pPr>
                </w:p>
              </w:tc>
            </w:tr>
            <w:tr w:rsidR="00334C22" w:rsidRPr="0028354C" w14:paraId="30E65CF6" w14:textId="77777777" w:rsidTr="00217427">
              <w:trPr>
                <w:gridAfter w:val="1"/>
                <w:wAfter w:w="1546" w:type="dxa"/>
              </w:trPr>
              <w:tc>
                <w:tcPr>
                  <w:tcW w:w="3346" w:type="dxa"/>
                </w:tcPr>
                <w:p w14:paraId="2FCBD727" w14:textId="77777777" w:rsidR="00334C22" w:rsidRPr="0028354C" w:rsidRDefault="00334C22">
                  <w:pPr>
                    <w:spacing w:after="0" w:line="240" w:lineRule="auto"/>
                    <w:jc w:val="center"/>
                    <w:rPr>
                      <w:rFonts w:ascii="Times New Roman" w:hAnsi="Times New Roman" w:cs="Times New Roman"/>
                      <w:sz w:val="18"/>
                      <w:szCs w:val="18"/>
                    </w:rPr>
                  </w:pPr>
                </w:p>
              </w:tc>
              <w:tc>
                <w:tcPr>
                  <w:tcW w:w="3346" w:type="dxa"/>
                  <w:gridSpan w:val="2"/>
                </w:tcPr>
                <w:p w14:paraId="3A09AF30" w14:textId="77777777" w:rsidR="00334C22" w:rsidRPr="0028354C" w:rsidRDefault="00334C22">
                  <w:pPr>
                    <w:spacing w:after="0" w:line="240" w:lineRule="auto"/>
                    <w:jc w:val="center"/>
                    <w:rPr>
                      <w:rFonts w:ascii="Times New Roman" w:hAnsi="Times New Roman" w:cs="Times New Roman"/>
                      <w:sz w:val="18"/>
                      <w:szCs w:val="18"/>
                    </w:rPr>
                  </w:pPr>
                </w:p>
              </w:tc>
              <w:tc>
                <w:tcPr>
                  <w:tcW w:w="3346" w:type="dxa"/>
                  <w:gridSpan w:val="2"/>
                </w:tcPr>
                <w:p w14:paraId="20928ADF" w14:textId="77777777" w:rsidR="00334C22" w:rsidRPr="0028354C" w:rsidRDefault="00334C22">
                  <w:pPr>
                    <w:spacing w:after="0" w:line="240" w:lineRule="auto"/>
                    <w:jc w:val="center"/>
                    <w:rPr>
                      <w:rFonts w:ascii="Times New Roman" w:hAnsi="Times New Roman" w:cs="Times New Roman"/>
                      <w:sz w:val="18"/>
                      <w:szCs w:val="18"/>
                    </w:rPr>
                  </w:pPr>
                </w:p>
              </w:tc>
            </w:tr>
          </w:tbl>
          <w:p w14:paraId="10891BF1" w14:textId="77777777" w:rsidR="00334C22" w:rsidRPr="0028354C" w:rsidRDefault="00334C22">
            <w:pPr>
              <w:spacing w:after="0" w:line="240" w:lineRule="auto"/>
              <w:jc w:val="both"/>
              <w:rPr>
                <w:rFonts w:ascii="Times New Roman" w:hAnsi="Times New Roman" w:cs="Times New Roman"/>
                <w:b/>
                <w:sz w:val="18"/>
                <w:szCs w:val="18"/>
              </w:rPr>
            </w:pPr>
          </w:p>
          <w:p w14:paraId="7701A678" w14:textId="77777777" w:rsidR="00334C22" w:rsidRPr="0028354C" w:rsidRDefault="00334C22">
            <w:pPr>
              <w:spacing w:after="0" w:line="240" w:lineRule="auto"/>
              <w:jc w:val="both"/>
              <w:rPr>
                <w:rFonts w:ascii="Times New Roman" w:hAnsi="Times New Roman" w:cs="Times New Roman"/>
                <w:b/>
                <w:sz w:val="18"/>
                <w:szCs w:val="18"/>
              </w:rPr>
            </w:pPr>
          </w:p>
        </w:tc>
      </w:tr>
    </w:tbl>
    <w:p w14:paraId="0D20EFF8" w14:textId="77777777" w:rsidR="00334C22" w:rsidRPr="0028354C" w:rsidRDefault="00334C22" w:rsidP="00217427">
      <w:pPr>
        <w:tabs>
          <w:tab w:val="left" w:pos="7783"/>
        </w:tabs>
        <w:rPr>
          <w:rFonts w:ascii="Times New Roman" w:hAnsi="Times New Roman" w:cs="Times New Roman"/>
          <w:sz w:val="18"/>
          <w:szCs w:val="18"/>
        </w:rPr>
      </w:pPr>
    </w:p>
    <w:sectPr w:rsidR="00334C22" w:rsidRPr="0028354C" w:rsidSect="00147162">
      <w:headerReference w:type="default" r:id="rId9"/>
      <w:type w:val="oddPage"/>
      <w:pgSz w:w="16839" w:h="11907" w:orient="landscape"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6B2B65" w14:textId="77777777" w:rsidR="00847971" w:rsidRDefault="00847971">
      <w:pPr>
        <w:spacing w:line="240" w:lineRule="auto"/>
      </w:pPr>
      <w:r>
        <w:separator/>
      </w:r>
    </w:p>
  </w:endnote>
  <w:endnote w:type="continuationSeparator" w:id="0">
    <w:p w14:paraId="6110EAAF" w14:textId="77777777" w:rsidR="00847971" w:rsidRDefault="008479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onaco">
    <w:altName w:val="Courier New"/>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893A1D" w14:textId="77777777" w:rsidR="00847971" w:rsidRDefault="00847971">
      <w:pPr>
        <w:spacing w:after="0"/>
      </w:pPr>
      <w:r>
        <w:separator/>
      </w:r>
    </w:p>
  </w:footnote>
  <w:footnote w:type="continuationSeparator" w:id="0">
    <w:p w14:paraId="4300AC6D" w14:textId="77777777" w:rsidR="00847971" w:rsidRDefault="0084797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2930" w:type="dxa"/>
      <w:jc w:val="right"/>
      <w:tblCellMar>
        <w:left w:w="0" w:type="dxa"/>
        <w:right w:w="0" w:type="dxa"/>
      </w:tblCellMar>
      <w:tblLook w:val="04A0" w:firstRow="1" w:lastRow="0" w:firstColumn="1" w:lastColumn="0" w:noHBand="0" w:noVBand="1"/>
    </w:tblPr>
    <w:tblGrid>
      <w:gridCol w:w="928"/>
      <w:gridCol w:w="1409"/>
      <w:gridCol w:w="593"/>
    </w:tblGrid>
    <w:tr w:rsidR="00334C22" w14:paraId="4C1B657F" w14:textId="77777777">
      <w:trPr>
        <w:trHeight w:val="193"/>
        <w:jc w:val="right"/>
      </w:trPr>
      <w:tc>
        <w:tcPr>
          <w:tcW w:w="2930" w:type="dxa"/>
          <w:gridSpan w:val="3"/>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14:paraId="41E6BE32" w14:textId="77777777" w:rsidR="00334C22" w:rsidRDefault="001B572A">
          <w:pPr>
            <w:widowControl w:val="0"/>
            <w:spacing w:after="0" w:line="240" w:lineRule="auto"/>
            <w:jc w:val="center"/>
            <w:rPr>
              <w:rFonts w:ascii="Arial" w:hAnsi="Arial" w:cs="Arial"/>
              <w:color w:val="FFFFFF"/>
              <w:kern w:val="28"/>
              <w:sz w:val="15"/>
              <w:szCs w:val="15"/>
            </w:rPr>
          </w:pPr>
          <w:r>
            <w:rPr>
              <w:rFonts w:ascii="Arial" w:hAnsi="Arial" w:cs="Arial"/>
              <w:b/>
              <w:bCs/>
              <w:color w:val="FFFFFF"/>
              <w:sz w:val="15"/>
              <w:szCs w:val="15"/>
            </w:rPr>
            <w:t>Document Code No.</w:t>
          </w:r>
        </w:p>
      </w:tc>
    </w:tr>
    <w:tr w:rsidR="00334C22" w14:paraId="06F875BB" w14:textId="77777777">
      <w:trPr>
        <w:trHeight w:val="308"/>
        <w:jc w:val="right"/>
      </w:trPr>
      <w:tc>
        <w:tcPr>
          <w:tcW w:w="2930" w:type="dxa"/>
          <w:gridSpan w:val="3"/>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5211911A" w14:textId="77777777" w:rsidR="00334C22" w:rsidRDefault="001B572A">
          <w:pPr>
            <w:widowControl w:val="0"/>
            <w:spacing w:after="0" w:line="240" w:lineRule="auto"/>
            <w:jc w:val="center"/>
            <w:rPr>
              <w:rFonts w:ascii="Arial" w:hAnsi="Arial" w:cs="Arial"/>
              <w:color w:val="000000"/>
              <w:sz w:val="21"/>
              <w:szCs w:val="21"/>
            </w:rPr>
          </w:pPr>
          <w:r>
            <w:rPr>
              <w:rFonts w:ascii="Arial" w:hAnsi="Arial" w:cs="Arial"/>
              <w:b/>
              <w:bCs/>
              <w:sz w:val="21"/>
              <w:szCs w:val="21"/>
            </w:rPr>
            <w:t>FM-USTP-ACAD-01</w:t>
          </w:r>
        </w:p>
      </w:tc>
    </w:tr>
    <w:tr w:rsidR="00334C22" w14:paraId="0D8015CB" w14:textId="77777777">
      <w:trPr>
        <w:trHeight w:val="227"/>
        <w:jc w:val="right"/>
      </w:trPr>
      <w:tc>
        <w:tcPr>
          <w:tcW w:w="889" w:type="dxa"/>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14:paraId="04C92DE6" w14:textId="77777777" w:rsidR="00334C22" w:rsidRDefault="001B572A">
          <w:pPr>
            <w:widowControl w:val="0"/>
            <w:spacing w:after="0" w:line="240" w:lineRule="auto"/>
            <w:jc w:val="center"/>
            <w:rPr>
              <w:rFonts w:ascii="Arial" w:hAnsi="Arial" w:cs="Arial"/>
              <w:color w:val="000000"/>
              <w:kern w:val="28"/>
              <w:sz w:val="13"/>
              <w:szCs w:val="13"/>
            </w:rPr>
          </w:pPr>
          <w:r>
            <w:rPr>
              <w:rFonts w:ascii="Arial" w:hAnsi="Arial" w:cs="Arial"/>
              <w:b/>
              <w:bCs/>
              <w:color w:val="FFFFFF"/>
              <w:sz w:val="13"/>
              <w:szCs w:val="13"/>
            </w:rPr>
            <w:t>Rev. No.</w:t>
          </w:r>
        </w:p>
      </w:tc>
      <w:tc>
        <w:tcPr>
          <w:tcW w:w="1191" w:type="dxa"/>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14:paraId="34F2956A" w14:textId="77777777" w:rsidR="00334C22" w:rsidRDefault="001B572A">
          <w:pPr>
            <w:widowControl w:val="0"/>
            <w:spacing w:after="0" w:line="240" w:lineRule="auto"/>
            <w:jc w:val="center"/>
            <w:rPr>
              <w:rFonts w:ascii="Arial" w:hAnsi="Arial" w:cs="Arial"/>
              <w:sz w:val="13"/>
              <w:szCs w:val="13"/>
            </w:rPr>
          </w:pPr>
          <w:r>
            <w:rPr>
              <w:rFonts w:ascii="Arial" w:hAnsi="Arial" w:cs="Arial"/>
              <w:b/>
              <w:bCs/>
              <w:color w:val="FFFFFF"/>
              <w:sz w:val="13"/>
              <w:szCs w:val="13"/>
            </w:rPr>
            <w:t>Effective Date</w:t>
          </w:r>
        </w:p>
      </w:tc>
      <w:tc>
        <w:tcPr>
          <w:tcW w:w="850" w:type="dxa"/>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14:paraId="595ADA93" w14:textId="77777777" w:rsidR="00334C22" w:rsidRDefault="001B572A">
          <w:pPr>
            <w:widowControl w:val="0"/>
            <w:spacing w:after="0" w:line="240" w:lineRule="auto"/>
            <w:jc w:val="center"/>
            <w:rPr>
              <w:rFonts w:ascii="Arial" w:hAnsi="Arial" w:cs="Arial"/>
              <w:sz w:val="13"/>
              <w:szCs w:val="13"/>
            </w:rPr>
          </w:pPr>
          <w:r>
            <w:rPr>
              <w:rFonts w:ascii="Arial" w:hAnsi="Arial" w:cs="Arial"/>
              <w:b/>
              <w:bCs/>
              <w:color w:val="FFFFFF"/>
              <w:sz w:val="13"/>
              <w:szCs w:val="13"/>
            </w:rPr>
            <w:t>Page No.</w:t>
          </w:r>
        </w:p>
      </w:tc>
    </w:tr>
    <w:tr w:rsidR="00334C22" w14:paraId="65BE90DC" w14:textId="77777777">
      <w:trPr>
        <w:trHeight w:val="300"/>
        <w:jc w:val="right"/>
      </w:trPr>
      <w:tc>
        <w:tcPr>
          <w:tcW w:w="88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05D0BECD" w14:textId="77777777" w:rsidR="00334C22" w:rsidRDefault="00AD29FA">
          <w:pPr>
            <w:widowControl w:val="0"/>
            <w:spacing w:after="0" w:line="240" w:lineRule="auto"/>
            <w:jc w:val="center"/>
            <w:rPr>
              <w:rFonts w:ascii="Arial" w:hAnsi="Arial" w:cs="Arial"/>
              <w:sz w:val="16"/>
              <w:szCs w:val="16"/>
            </w:rPr>
          </w:pPr>
          <w:r>
            <w:rPr>
              <w:rFonts w:ascii="Arial" w:hAnsi="Arial" w:cs="Arial"/>
              <w:sz w:val="16"/>
              <w:szCs w:val="16"/>
            </w:rPr>
            <w:t>3</w:t>
          </w:r>
        </w:p>
      </w:tc>
      <w:tc>
        <w:tcPr>
          <w:tcW w:w="119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34347ED6" w14:textId="77777777" w:rsidR="00334C22" w:rsidRDefault="006935B5">
          <w:pPr>
            <w:widowControl w:val="0"/>
            <w:spacing w:after="0" w:line="240" w:lineRule="auto"/>
            <w:jc w:val="center"/>
            <w:rPr>
              <w:rFonts w:ascii="Arial" w:hAnsi="Arial" w:cs="Arial"/>
              <w:sz w:val="16"/>
              <w:szCs w:val="16"/>
            </w:rPr>
          </w:pPr>
          <w:r>
            <w:rPr>
              <w:rFonts w:ascii="Arial" w:hAnsi="Arial" w:cs="Arial"/>
              <w:sz w:val="16"/>
              <w:szCs w:val="16"/>
            </w:rPr>
            <w:t>12.01.25</w:t>
          </w:r>
        </w:p>
      </w:tc>
      <w:tc>
        <w:tcPr>
          <w:tcW w:w="85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5CF2B2B4" w14:textId="77777777" w:rsidR="00334C22" w:rsidRDefault="001B572A">
          <w:pPr>
            <w:widowControl w:val="0"/>
            <w:spacing w:after="0" w:line="240" w:lineRule="auto"/>
            <w:jc w:val="center"/>
            <w:rPr>
              <w:rFonts w:ascii="Arial" w:hAnsi="Arial" w:cs="Arial"/>
              <w:sz w:val="16"/>
              <w:szCs w:val="16"/>
            </w:rPr>
          </w:pPr>
          <w:r>
            <w:rPr>
              <w:rFonts w:ascii="Arial" w:hAnsi="Arial" w:cs="Arial"/>
              <w:b/>
              <w:bCs/>
              <w:sz w:val="16"/>
              <w:szCs w:val="16"/>
            </w:rPr>
            <w:fldChar w:fldCharType="begin"/>
          </w:r>
          <w:r>
            <w:rPr>
              <w:rFonts w:ascii="Arial" w:hAnsi="Arial" w:cs="Arial"/>
              <w:b/>
              <w:bCs/>
              <w:sz w:val="16"/>
              <w:szCs w:val="16"/>
            </w:rPr>
            <w:instrText xml:space="preserve"> PAGE  \* Arabic  \* MERGEFORMAT </w:instrText>
          </w:r>
          <w:r>
            <w:rPr>
              <w:rFonts w:ascii="Arial" w:hAnsi="Arial" w:cs="Arial"/>
              <w:b/>
              <w:bCs/>
              <w:sz w:val="16"/>
              <w:szCs w:val="16"/>
            </w:rPr>
            <w:fldChar w:fldCharType="separate"/>
          </w:r>
          <w:r w:rsidR="00A768E6">
            <w:rPr>
              <w:rFonts w:ascii="Arial" w:hAnsi="Arial" w:cs="Arial"/>
              <w:b/>
              <w:bCs/>
              <w:noProof/>
              <w:sz w:val="16"/>
              <w:szCs w:val="16"/>
            </w:rPr>
            <w:t>1</w:t>
          </w:r>
          <w:r>
            <w:rPr>
              <w:rFonts w:ascii="Arial" w:hAnsi="Arial" w:cs="Arial"/>
              <w:b/>
              <w:bCs/>
              <w:sz w:val="16"/>
              <w:szCs w:val="16"/>
            </w:rPr>
            <w:fldChar w:fldCharType="end"/>
          </w:r>
          <w:r>
            <w:rPr>
              <w:rFonts w:ascii="Arial" w:hAnsi="Arial" w:cs="Arial"/>
              <w:sz w:val="16"/>
              <w:szCs w:val="16"/>
            </w:rPr>
            <w:t xml:space="preserve"> of </w:t>
          </w:r>
          <w:r>
            <w:rPr>
              <w:rFonts w:ascii="Arial" w:hAnsi="Arial" w:cs="Arial"/>
              <w:b/>
              <w:bCs/>
              <w:sz w:val="16"/>
              <w:szCs w:val="16"/>
            </w:rPr>
            <w:fldChar w:fldCharType="begin"/>
          </w:r>
          <w:r>
            <w:rPr>
              <w:rFonts w:ascii="Arial" w:hAnsi="Arial" w:cs="Arial"/>
              <w:b/>
              <w:bCs/>
              <w:sz w:val="16"/>
              <w:szCs w:val="16"/>
            </w:rPr>
            <w:instrText xml:space="preserve"> NUMPAGES  \* Arabic  \* MERGEFORMAT </w:instrText>
          </w:r>
          <w:r>
            <w:rPr>
              <w:rFonts w:ascii="Arial" w:hAnsi="Arial" w:cs="Arial"/>
              <w:b/>
              <w:bCs/>
              <w:sz w:val="16"/>
              <w:szCs w:val="16"/>
            </w:rPr>
            <w:fldChar w:fldCharType="separate"/>
          </w:r>
          <w:r w:rsidR="00A768E6">
            <w:rPr>
              <w:rFonts w:ascii="Arial" w:hAnsi="Arial" w:cs="Arial"/>
              <w:b/>
              <w:bCs/>
              <w:noProof/>
              <w:sz w:val="16"/>
              <w:szCs w:val="16"/>
            </w:rPr>
            <w:t>3</w:t>
          </w:r>
          <w:r>
            <w:rPr>
              <w:rFonts w:ascii="Arial" w:hAnsi="Arial" w:cs="Arial"/>
              <w:b/>
              <w:bCs/>
              <w:sz w:val="16"/>
              <w:szCs w:val="16"/>
            </w:rPr>
            <w:fldChar w:fldCharType="end"/>
          </w:r>
        </w:p>
      </w:tc>
    </w:tr>
  </w:tbl>
  <w:p w14:paraId="5AC83039" w14:textId="77777777" w:rsidR="00334C22" w:rsidRDefault="001B572A">
    <w:r>
      <w:rPr>
        <w:rFonts w:ascii="Book Antiqua" w:hAnsi="Book Antiqua"/>
        <w:noProof/>
        <w:lang w:val="en-US"/>
      </w:rPr>
      <mc:AlternateContent>
        <mc:Choice Requires="wpg">
          <w:drawing>
            <wp:anchor distT="0" distB="0" distL="114300" distR="114300" simplePos="0" relativeHeight="251668480" behindDoc="0" locked="0" layoutInCell="1" allowOverlap="1" wp14:anchorId="6AB7B38A" wp14:editId="246FB21E">
              <wp:simplePos x="0" y="0"/>
              <wp:positionH relativeFrom="column">
                <wp:posOffset>0</wp:posOffset>
              </wp:positionH>
              <wp:positionV relativeFrom="paragraph">
                <wp:posOffset>-1057275</wp:posOffset>
              </wp:positionV>
              <wp:extent cx="4755515" cy="1151890"/>
              <wp:effectExtent l="0" t="0" r="0" b="0"/>
              <wp:wrapNone/>
              <wp:docPr id="1" name="Group 1"/>
              <wp:cNvGraphicFramePr/>
              <a:graphic xmlns:a="http://schemas.openxmlformats.org/drawingml/2006/main">
                <a:graphicData uri="http://schemas.microsoft.com/office/word/2010/wordprocessingGroup">
                  <wpg:wgp>
                    <wpg:cNvGrpSpPr/>
                    <wpg:grpSpPr>
                      <a:xfrm>
                        <a:off x="0" y="0"/>
                        <a:ext cx="4755515" cy="1151890"/>
                        <a:chOff x="0" y="-85064"/>
                        <a:chExt cx="4755515" cy="1151890"/>
                      </a:xfrm>
                    </wpg:grpSpPr>
                    <pic:pic xmlns:pic="http://schemas.openxmlformats.org/drawingml/2006/picture">
                      <pic:nvPicPr>
                        <pic:cNvPr id="2" name="Picture 2"/>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85064"/>
                          <a:ext cx="1073785" cy="1151890"/>
                        </a:xfrm>
                        <a:prstGeom prst="rect">
                          <a:avLst/>
                        </a:prstGeom>
                        <a:noFill/>
                        <a:ln>
                          <a:noFill/>
                        </a:ln>
                        <a:effectLst/>
                      </pic:spPr>
                    </pic:pic>
                    <wps:wsp>
                      <wps:cNvPr id="3" name="Text Box 3"/>
                      <wps:cNvSpPr txBox="1">
                        <a:spLocks noChangeArrowheads="1"/>
                      </wps:cNvSpPr>
                      <wps:spPr bwMode="auto">
                        <a:xfrm>
                          <a:off x="1003300" y="215900"/>
                          <a:ext cx="3752215" cy="781050"/>
                        </a:xfrm>
                        <a:prstGeom prst="rect">
                          <a:avLst/>
                        </a:prstGeom>
                        <a:noFill/>
                        <a:ln>
                          <a:noFill/>
                        </a:ln>
                      </wps:spPr>
                      <wps:txbx>
                        <w:txbxContent>
                          <w:p w14:paraId="6C10E6F0" w14:textId="77777777" w:rsidR="00334C22" w:rsidRDefault="001B572A">
                            <w:pPr>
                              <w:widowControl w:val="0"/>
                              <w:spacing w:after="100" w:line="240" w:lineRule="auto"/>
                              <w:jc w:val="center"/>
                              <w:rPr>
                                <w:rFonts w:ascii="Arial" w:hAnsi="Arial" w:cs="Arial"/>
                                <w:b/>
                                <w:bCs/>
                                <w:sz w:val="23"/>
                                <w:szCs w:val="23"/>
                              </w:rPr>
                            </w:pPr>
                            <w:r>
                              <w:rPr>
                                <w:rFonts w:ascii="Arial" w:hAnsi="Arial" w:cs="Arial"/>
                                <w:b/>
                                <w:bCs/>
                                <w:sz w:val="24"/>
                                <w:szCs w:val="24"/>
                              </w:rPr>
                              <w:t>UNIVERSITY OF SCIENCE AND TECHNOLOGY</w:t>
                            </w:r>
                          </w:p>
                          <w:p w14:paraId="5F786E4F" w14:textId="77777777" w:rsidR="00334C22" w:rsidRDefault="001B572A">
                            <w:pPr>
                              <w:widowControl w:val="0"/>
                              <w:spacing w:after="100" w:line="240" w:lineRule="auto"/>
                              <w:jc w:val="center"/>
                              <w:rPr>
                                <w:rFonts w:ascii="Arial" w:hAnsi="Arial" w:cs="Arial"/>
                                <w:b/>
                                <w:bCs/>
                                <w:sz w:val="24"/>
                                <w:szCs w:val="24"/>
                              </w:rPr>
                            </w:pPr>
                            <w:r>
                              <w:rPr>
                                <w:rFonts w:ascii="Arial" w:hAnsi="Arial" w:cs="Arial"/>
                                <w:b/>
                                <w:bCs/>
                                <w:sz w:val="24"/>
                                <w:szCs w:val="24"/>
                              </w:rPr>
                              <w:t>OF SOUTHERN PHILIPPINES</w:t>
                            </w:r>
                          </w:p>
                          <w:p w14:paraId="2A2CC6E9" w14:textId="77777777" w:rsidR="00334C22" w:rsidRDefault="001B572A">
                            <w:pPr>
                              <w:widowControl w:val="0"/>
                              <w:spacing w:after="100"/>
                              <w:jc w:val="center"/>
                              <w:rPr>
                                <w:rFonts w:ascii="Arial" w:hAnsi="Arial" w:cs="Arial"/>
                                <w:sz w:val="19"/>
                                <w:szCs w:val="19"/>
                              </w:rPr>
                            </w:pPr>
                            <w:proofErr w:type="spellStart"/>
                            <w:r>
                              <w:rPr>
                                <w:rFonts w:ascii="Arial" w:hAnsi="Arial" w:cs="Arial"/>
                                <w:sz w:val="19"/>
                                <w:szCs w:val="19"/>
                              </w:rPr>
                              <w:t>Alubijid</w:t>
                            </w:r>
                            <w:proofErr w:type="spellEnd"/>
                            <w:r>
                              <w:rPr>
                                <w:rFonts w:ascii="Arial" w:hAnsi="Arial" w:cs="Arial"/>
                                <w:sz w:val="19"/>
                                <w:szCs w:val="19"/>
                              </w:rPr>
                              <w:t xml:space="preserve"> | Cagayan de Oro | Claveria | Jasaan | </w:t>
                            </w:r>
                            <w:proofErr w:type="spellStart"/>
                            <w:r>
                              <w:rPr>
                                <w:rFonts w:ascii="Arial" w:hAnsi="Arial" w:cs="Arial"/>
                                <w:sz w:val="19"/>
                                <w:szCs w:val="19"/>
                              </w:rPr>
                              <w:t>Oroquieta</w:t>
                            </w:r>
                            <w:proofErr w:type="spellEnd"/>
                            <w:r>
                              <w:rPr>
                                <w:rFonts w:ascii="Arial" w:hAnsi="Arial" w:cs="Arial"/>
                                <w:sz w:val="19"/>
                                <w:szCs w:val="19"/>
                              </w:rPr>
                              <w:t xml:space="preserve"> | </w:t>
                            </w:r>
                            <w:proofErr w:type="spellStart"/>
                            <w:r>
                              <w:rPr>
                                <w:rFonts w:ascii="Arial" w:hAnsi="Arial" w:cs="Arial"/>
                                <w:sz w:val="19"/>
                                <w:szCs w:val="19"/>
                              </w:rPr>
                              <w:t>Panaon</w:t>
                            </w:r>
                            <w:proofErr w:type="spellEnd"/>
                          </w:p>
                          <w:p w14:paraId="12D795F0" w14:textId="77777777" w:rsidR="00334C22" w:rsidRDefault="00334C22">
                            <w:pPr>
                              <w:widowControl w:val="0"/>
                              <w:spacing w:after="100" w:line="240" w:lineRule="auto"/>
                              <w:jc w:val="center"/>
                              <w:rPr>
                                <w:rFonts w:ascii="Arial" w:hAnsi="Arial" w:cs="Arial"/>
                                <w:b/>
                                <w:bCs/>
                                <w:sz w:val="23"/>
                                <w:szCs w:val="23"/>
                              </w:rPr>
                            </w:pPr>
                          </w:p>
                        </w:txbxContent>
                      </wps:txbx>
                      <wps:bodyPr rot="0" vert="horz" wrap="square" lIns="91440" tIns="45720" rIns="91440" bIns="45720" anchor="t" anchorCtr="0" upright="1">
                        <a:noAutofit/>
                      </wps:bodyPr>
                    </wps:wsp>
                  </wpg:wgp>
                </a:graphicData>
              </a:graphic>
            </wp:anchor>
          </w:drawing>
        </mc:Choice>
        <mc:Fallback>
          <w:pict>
            <v:group w14:anchorId="6AB7B38A" id="Group 1" o:spid="_x0000_s1026" style="position:absolute;margin-left:0;margin-top:-83.25pt;width:374.45pt;height:90.7pt;z-index:251668480" coordorigin=",-850" coordsize="47555,115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850;width:10737;height:11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">
                <v:imagedata r:id="rId2" o:title=""/>
              </v:shape>
              <v:shapetype id="_x0000_t202" coordsize="21600,21600" o:spt="202" path="m,l,21600r21600,l21600,xe">
                <v:stroke joinstyle="miter"/>
                <v:path gradientshapeok="t" o:connecttype="rect"/>
              </v:shapetype>
              <v:shape id="Text Box 3" o:spid="_x0000_s1028" type="#_x0000_t202" style="position:absolute;left:10033;top:2159;width:37522;height:7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C10E6F0" w14:textId="77777777" w:rsidR="00334C22" w:rsidRDefault="001B572A">
                      <w:pPr>
                        <w:widowControl w:val="0"/>
                        <w:spacing w:after="100" w:line="240" w:lineRule="auto"/>
                        <w:jc w:val="center"/>
                        <w:rPr>
                          <w:rFonts w:ascii="Arial" w:hAnsi="Arial" w:cs="Arial"/>
                          <w:b/>
                          <w:bCs/>
                          <w:sz w:val="23"/>
                          <w:szCs w:val="23"/>
                        </w:rPr>
                      </w:pPr>
                      <w:r>
                        <w:rPr>
                          <w:rFonts w:ascii="Arial" w:hAnsi="Arial" w:cs="Arial"/>
                          <w:b/>
                          <w:bCs/>
                          <w:sz w:val="24"/>
                          <w:szCs w:val="24"/>
                        </w:rPr>
                        <w:t>UNIVERSITY OF SCIENCE AND TECHNOLOGY</w:t>
                      </w:r>
                    </w:p>
                    <w:p w14:paraId="5F786E4F" w14:textId="77777777" w:rsidR="00334C22" w:rsidRDefault="001B572A">
                      <w:pPr>
                        <w:widowControl w:val="0"/>
                        <w:spacing w:after="100" w:line="240" w:lineRule="auto"/>
                        <w:jc w:val="center"/>
                        <w:rPr>
                          <w:rFonts w:ascii="Arial" w:hAnsi="Arial" w:cs="Arial"/>
                          <w:b/>
                          <w:bCs/>
                          <w:sz w:val="24"/>
                          <w:szCs w:val="24"/>
                        </w:rPr>
                      </w:pPr>
                      <w:r>
                        <w:rPr>
                          <w:rFonts w:ascii="Arial" w:hAnsi="Arial" w:cs="Arial"/>
                          <w:b/>
                          <w:bCs/>
                          <w:sz w:val="24"/>
                          <w:szCs w:val="24"/>
                        </w:rPr>
                        <w:t>OF SOUTHERN PHILIPPINES</w:t>
                      </w:r>
                    </w:p>
                    <w:p w14:paraId="2A2CC6E9" w14:textId="77777777" w:rsidR="00334C22" w:rsidRDefault="001B572A">
                      <w:pPr>
                        <w:widowControl w:val="0"/>
                        <w:spacing w:after="100"/>
                        <w:jc w:val="center"/>
                        <w:rPr>
                          <w:rFonts w:ascii="Arial" w:hAnsi="Arial" w:cs="Arial"/>
                          <w:sz w:val="19"/>
                          <w:szCs w:val="19"/>
                        </w:rPr>
                      </w:pPr>
                      <w:proofErr w:type="spellStart"/>
                      <w:r>
                        <w:rPr>
                          <w:rFonts w:ascii="Arial" w:hAnsi="Arial" w:cs="Arial"/>
                          <w:sz w:val="19"/>
                          <w:szCs w:val="19"/>
                        </w:rPr>
                        <w:t>Alubijid</w:t>
                      </w:r>
                      <w:proofErr w:type="spellEnd"/>
                      <w:r>
                        <w:rPr>
                          <w:rFonts w:ascii="Arial" w:hAnsi="Arial" w:cs="Arial"/>
                          <w:sz w:val="19"/>
                          <w:szCs w:val="19"/>
                        </w:rPr>
                        <w:t xml:space="preserve"> | Cagayan de Oro | Claveria | Jasaan | </w:t>
                      </w:r>
                      <w:proofErr w:type="spellStart"/>
                      <w:r>
                        <w:rPr>
                          <w:rFonts w:ascii="Arial" w:hAnsi="Arial" w:cs="Arial"/>
                          <w:sz w:val="19"/>
                          <w:szCs w:val="19"/>
                        </w:rPr>
                        <w:t>Oroquieta</w:t>
                      </w:r>
                      <w:proofErr w:type="spellEnd"/>
                      <w:r>
                        <w:rPr>
                          <w:rFonts w:ascii="Arial" w:hAnsi="Arial" w:cs="Arial"/>
                          <w:sz w:val="19"/>
                          <w:szCs w:val="19"/>
                        </w:rPr>
                        <w:t xml:space="preserve"> | </w:t>
                      </w:r>
                      <w:proofErr w:type="spellStart"/>
                      <w:r>
                        <w:rPr>
                          <w:rFonts w:ascii="Arial" w:hAnsi="Arial" w:cs="Arial"/>
                          <w:sz w:val="19"/>
                          <w:szCs w:val="19"/>
                        </w:rPr>
                        <w:t>Panaon</w:t>
                      </w:r>
                      <w:proofErr w:type="spellEnd"/>
                    </w:p>
                    <w:p w14:paraId="12D795F0" w14:textId="77777777" w:rsidR="00334C22" w:rsidRDefault="00334C22">
                      <w:pPr>
                        <w:widowControl w:val="0"/>
                        <w:spacing w:after="100" w:line="240" w:lineRule="auto"/>
                        <w:jc w:val="center"/>
                        <w:rPr>
                          <w:rFonts w:ascii="Arial" w:hAnsi="Arial" w:cs="Arial"/>
                          <w:b/>
                          <w:bCs/>
                          <w:sz w:val="23"/>
                          <w:szCs w:val="23"/>
                        </w:rPr>
                      </w:pP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015263"/>
    <w:multiLevelType w:val="multilevel"/>
    <w:tmpl w:val="3F015263"/>
    <w:lvl w:ilvl="0">
      <w:start w:val="1"/>
      <w:numFmt w:val="bullet"/>
      <w:lvlText w:val=""/>
      <w:lvlJc w:val="left"/>
      <w:pPr>
        <w:ind w:left="720" w:hanging="360"/>
      </w:pPr>
      <w:rPr>
        <w:rFonts w:ascii="Symbol" w:eastAsiaTheme="minorHAnsi" w:hAnsi="Symbol"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8A22577"/>
    <w:multiLevelType w:val="multilevel"/>
    <w:tmpl w:val="48A22577"/>
    <w:lvl w:ilvl="0">
      <w:start w:val="1"/>
      <w:numFmt w:val="upperRoman"/>
      <w:lvlText w:val="%1."/>
      <w:lvlJc w:val="left"/>
      <w:pPr>
        <w:ind w:left="1080" w:hanging="72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83477317">
    <w:abstractNumId w:val="0"/>
  </w:num>
  <w:num w:numId="2" w16cid:durableId="17507362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uan valdevieso">
    <w15:presenceInfo w15:providerId="Windows Live" w15:userId="7a2880aa675506cd"/>
  </w15:person>
  <w15:person w15:author="Microsoft account">
    <w15:presenceInfo w15:providerId="Windows Live" w15:userId="7a2880aa675506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7721"/>
    <w:rsid w:val="00007650"/>
    <w:rsid w:val="00020380"/>
    <w:rsid w:val="00047FBC"/>
    <w:rsid w:val="00070ACD"/>
    <w:rsid w:val="00083939"/>
    <w:rsid w:val="000A545A"/>
    <w:rsid w:val="000B77F8"/>
    <w:rsid w:val="000C627C"/>
    <w:rsid w:val="000E53E5"/>
    <w:rsid w:val="00117AC2"/>
    <w:rsid w:val="00132242"/>
    <w:rsid w:val="00147162"/>
    <w:rsid w:val="00164E56"/>
    <w:rsid w:val="001724A4"/>
    <w:rsid w:val="00194105"/>
    <w:rsid w:val="001B572A"/>
    <w:rsid w:val="001B7CF5"/>
    <w:rsid w:val="001C137D"/>
    <w:rsid w:val="001E12E6"/>
    <w:rsid w:val="0020548E"/>
    <w:rsid w:val="00217427"/>
    <w:rsid w:val="00241FF2"/>
    <w:rsid w:val="002428B0"/>
    <w:rsid w:val="002730AF"/>
    <w:rsid w:val="0027459E"/>
    <w:rsid w:val="0028354C"/>
    <w:rsid w:val="002873B7"/>
    <w:rsid w:val="002931E8"/>
    <w:rsid w:val="002A6210"/>
    <w:rsid w:val="002C7C09"/>
    <w:rsid w:val="002E650D"/>
    <w:rsid w:val="002F691E"/>
    <w:rsid w:val="003105FB"/>
    <w:rsid w:val="00312EBE"/>
    <w:rsid w:val="00326514"/>
    <w:rsid w:val="00334C22"/>
    <w:rsid w:val="00336D86"/>
    <w:rsid w:val="003434CA"/>
    <w:rsid w:val="003942F8"/>
    <w:rsid w:val="003A3838"/>
    <w:rsid w:val="003D4E54"/>
    <w:rsid w:val="003E732D"/>
    <w:rsid w:val="003F548A"/>
    <w:rsid w:val="00401DFC"/>
    <w:rsid w:val="00406A71"/>
    <w:rsid w:val="00406C91"/>
    <w:rsid w:val="004223F3"/>
    <w:rsid w:val="00424745"/>
    <w:rsid w:val="00435863"/>
    <w:rsid w:val="004467F8"/>
    <w:rsid w:val="004667B6"/>
    <w:rsid w:val="0047213F"/>
    <w:rsid w:val="00473C21"/>
    <w:rsid w:val="00475EF9"/>
    <w:rsid w:val="00480797"/>
    <w:rsid w:val="004A2955"/>
    <w:rsid w:val="004C09C9"/>
    <w:rsid w:val="0050133E"/>
    <w:rsid w:val="00514F97"/>
    <w:rsid w:val="0052255E"/>
    <w:rsid w:val="00563E54"/>
    <w:rsid w:val="005662E1"/>
    <w:rsid w:val="00574C06"/>
    <w:rsid w:val="0057569A"/>
    <w:rsid w:val="00597492"/>
    <w:rsid w:val="005A3405"/>
    <w:rsid w:val="005C0EA5"/>
    <w:rsid w:val="00627FF8"/>
    <w:rsid w:val="00633BDB"/>
    <w:rsid w:val="00636B12"/>
    <w:rsid w:val="00640B07"/>
    <w:rsid w:val="006453DF"/>
    <w:rsid w:val="006514EC"/>
    <w:rsid w:val="006935B5"/>
    <w:rsid w:val="0069481F"/>
    <w:rsid w:val="006A700F"/>
    <w:rsid w:val="006B313C"/>
    <w:rsid w:val="006F02A3"/>
    <w:rsid w:val="006F5D11"/>
    <w:rsid w:val="00715666"/>
    <w:rsid w:val="00744633"/>
    <w:rsid w:val="00752094"/>
    <w:rsid w:val="0076762C"/>
    <w:rsid w:val="007A0076"/>
    <w:rsid w:val="007C272F"/>
    <w:rsid w:val="007D0578"/>
    <w:rsid w:val="007D2D10"/>
    <w:rsid w:val="007D588E"/>
    <w:rsid w:val="008000FB"/>
    <w:rsid w:val="00801AA0"/>
    <w:rsid w:val="00814321"/>
    <w:rsid w:val="0083498C"/>
    <w:rsid w:val="00847971"/>
    <w:rsid w:val="00854A0F"/>
    <w:rsid w:val="00861949"/>
    <w:rsid w:val="00867721"/>
    <w:rsid w:val="008702EB"/>
    <w:rsid w:val="008851F0"/>
    <w:rsid w:val="008A4B0C"/>
    <w:rsid w:val="008C68CC"/>
    <w:rsid w:val="008C707F"/>
    <w:rsid w:val="008D1FA8"/>
    <w:rsid w:val="008D4B11"/>
    <w:rsid w:val="008E5988"/>
    <w:rsid w:val="00911F68"/>
    <w:rsid w:val="00922B50"/>
    <w:rsid w:val="00923831"/>
    <w:rsid w:val="00932397"/>
    <w:rsid w:val="00970CEE"/>
    <w:rsid w:val="009B07B0"/>
    <w:rsid w:val="009B5358"/>
    <w:rsid w:val="009C6E20"/>
    <w:rsid w:val="009D377C"/>
    <w:rsid w:val="009E312E"/>
    <w:rsid w:val="00A124A7"/>
    <w:rsid w:val="00A22D88"/>
    <w:rsid w:val="00A63434"/>
    <w:rsid w:val="00A736A1"/>
    <w:rsid w:val="00A768E6"/>
    <w:rsid w:val="00A772BB"/>
    <w:rsid w:val="00AB7A37"/>
    <w:rsid w:val="00AC2F25"/>
    <w:rsid w:val="00AC4D20"/>
    <w:rsid w:val="00AD29FA"/>
    <w:rsid w:val="00AE1C5E"/>
    <w:rsid w:val="00AF1CC6"/>
    <w:rsid w:val="00B04855"/>
    <w:rsid w:val="00B051F2"/>
    <w:rsid w:val="00B20628"/>
    <w:rsid w:val="00B27A16"/>
    <w:rsid w:val="00B32937"/>
    <w:rsid w:val="00B35369"/>
    <w:rsid w:val="00B53358"/>
    <w:rsid w:val="00B77D99"/>
    <w:rsid w:val="00BA44A5"/>
    <w:rsid w:val="00BB07DC"/>
    <w:rsid w:val="00BB292B"/>
    <w:rsid w:val="00BB750B"/>
    <w:rsid w:val="00BE68E1"/>
    <w:rsid w:val="00C02404"/>
    <w:rsid w:val="00C06E76"/>
    <w:rsid w:val="00C12D95"/>
    <w:rsid w:val="00C17564"/>
    <w:rsid w:val="00C822FF"/>
    <w:rsid w:val="00C84257"/>
    <w:rsid w:val="00CB2B81"/>
    <w:rsid w:val="00CB6952"/>
    <w:rsid w:val="00CC565B"/>
    <w:rsid w:val="00CD3298"/>
    <w:rsid w:val="00CD698B"/>
    <w:rsid w:val="00CE047F"/>
    <w:rsid w:val="00CE2641"/>
    <w:rsid w:val="00CE6905"/>
    <w:rsid w:val="00D06C72"/>
    <w:rsid w:val="00D163B8"/>
    <w:rsid w:val="00D2244A"/>
    <w:rsid w:val="00D37709"/>
    <w:rsid w:val="00D43EBA"/>
    <w:rsid w:val="00D569CA"/>
    <w:rsid w:val="00D61C61"/>
    <w:rsid w:val="00D673C7"/>
    <w:rsid w:val="00D71D29"/>
    <w:rsid w:val="00DB1B58"/>
    <w:rsid w:val="00DD691F"/>
    <w:rsid w:val="00DF3FC9"/>
    <w:rsid w:val="00E46067"/>
    <w:rsid w:val="00E65150"/>
    <w:rsid w:val="00E765CA"/>
    <w:rsid w:val="00EB4BC7"/>
    <w:rsid w:val="00EC1300"/>
    <w:rsid w:val="00ED020B"/>
    <w:rsid w:val="00F032FB"/>
    <w:rsid w:val="00F11E0B"/>
    <w:rsid w:val="00F20DB3"/>
    <w:rsid w:val="00F34590"/>
    <w:rsid w:val="00F52A0D"/>
    <w:rsid w:val="00F753D2"/>
    <w:rsid w:val="00F76814"/>
    <w:rsid w:val="00F8355C"/>
    <w:rsid w:val="00F859E3"/>
    <w:rsid w:val="00FC0C09"/>
    <w:rsid w:val="019F2A5C"/>
    <w:rsid w:val="01C93DBF"/>
    <w:rsid w:val="02246E13"/>
    <w:rsid w:val="023D7040"/>
    <w:rsid w:val="037D28C8"/>
    <w:rsid w:val="03E17841"/>
    <w:rsid w:val="03FD2E03"/>
    <w:rsid w:val="045E6757"/>
    <w:rsid w:val="04853622"/>
    <w:rsid w:val="05457C09"/>
    <w:rsid w:val="063F133E"/>
    <w:rsid w:val="092278F1"/>
    <w:rsid w:val="09B54DB8"/>
    <w:rsid w:val="0A8B5801"/>
    <w:rsid w:val="0A9C3C41"/>
    <w:rsid w:val="0C165A64"/>
    <w:rsid w:val="0C370071"/>
    <w:rsid w:val="0D381857"/>
    <w:rsid w:val="0DBF6376"/>
    <w:rsid w:val="0DF36AFF"/>
    <w:rsid w:val="10962FBF"/>
    <w:rsid w:val="110C5208"/>
    <w:rsid w:val="11485CEA"/>
    <w:rsid w:val="11E562E9"/>
    <w:rsid w:val="121D5045"/>
    <w:rsid w:val="13130C3B"/>
    <w:rsid w:val="13CE068C"/>
    <w:rsid w:val="15011905"/>
    <w:rsid w:val="168A13B6"/>
    <w:rsid w:val="1A5427E7"/>
    <w:rsid w:val="1B202616"/>
    <w:rsid w:val="1B9E7E6B"/>
    <w:rsid w:val="1BC5023D"/>
    <w:rsid w:val="1CB42226"/>
    <w:rsid w:val="1D67554C"/>
    <w:rsid w:val="1DF51610"/>
    <w:rsid w:val="1EA23DCE"/>
    <w:rsid w:val="22A9119C"/>
    <w:rsid w:val="23F84985"/>
    <w:rsid w:val="249720B1"/>
    <w:rsid w:val="272337D0"/>
    <w:rsid w:val="28067B3A"/>
    <w:rsid w:val="289A2879"/>
    <w:rsid w:val="29BA01ED"/>
    <w:rsid w:val="2B256796"/>
    <w:rsid w:val="2B906D86"/>
    <w:rsid w:val="2BC2085A"/>
    <w:rsid w:val="2C4A42AF"/>
    <w:rsid w:val="2EB143A8"/>
    <w:rsid w:val="2FA75BCE"/>
    <w:rsid w:val="304325BD"/>
    <w:rsid w:val="304D0E8B"/>
    <w:rsid w:val="30894D74"/>
    <w:rsid w:val="312B7C81"/>
    <w:rsid w:val="31EB26A4"/>
    <w:rsid w:val="325D06AE"/>
    <w:rsid w:val="34646885"/>
    <w:rsid w:val="349A0368"/>
    <w:rsid w:val="3533180D"/>
    <w:rsid w:val="374A465C"/>
    <w:rsid w:val="37D83D53"/>
    <w:rsid w:val="383A69FC"/>
    <w:rsid w:val="386D560E"/>
    <w:rsid w:val="3A8058CB"/>
    <w:rsid w:val="3CC60841"/>
    <w:rsid w:val="3DA40910"/>
    <w:rsid w:val="3EBE3DD1"/>
    <w:rsid w:val="42D11FE2"/>
    <w:rsid w:val="4374652E"/>
    <w:rsid w:val="43B81625"/>
    <w:rsid w:val="44753296"/>
    <w:rsid w:val="46A97537"/>
    <w:rsid w:val="46EC05E8"/>
    <w:rsid w:val="49B83F7E"/>
    <w:rsid w:val="4A1B1AA4"/>
    <w:rsid w:val="4BDE055E"/>
    <w:rsid w:val="4CDF25AC"/>
    <w:rsid w:val="4D8E7176"/>
    <w:rsid w:val="4F5551B4"/>
    <w:rsid w:val="4F6F3B5F"/>
    <w:rsid w:val="504E31CD"/>
    <w:rsid w:val="510D2307"/>
    <w:rsid w:val="522D0C4F"/>
    <w:rsid w:val="52F34726"/>
    <w:rsid w:val="53935BBE"/>
    <w:rsid w:val="54835A49"/>
    <w:rsid w:val="55EE0C0B"/>
    <w:rsid w:val="570D0833"/>
    <w:rsid w:val="585B5DD0"/>
    <w:rsid w:val="587939C8"/>
    <w:rsid w:val="58A8445A"/>
    <w:rsid w:val="593F084E"/>
    <w:rsid w:val="5ABA1AE9"/>
    <w:rsid w:val="5AD53B49"/>
    <w:rsid w:val="5CDF1027"/>
    <w:rsid w:val="5E4A0878"/>
    <w:rsid w:val="5E762809"/>
    <w:rsid w:val="5F7E529D"/>
    <w:rsid w:val="61AF40C1"/>
    <w:rsid w:val="63B65989"/>
    <w:rsid w:val="6604676D"/>
    <w:rsid w:val="663849C4"/>
    <w:rsid w:val="66437557"/>
    <w:rsid w:val="67F4369A"/>
    <w:rsid w:val="685E115E"/>
    <w:rsid w:val="693343A6"/>
    <w:rsid w:val="69434C8E"/>
    <w:rsid w:val="697F0B48"/>
    <w:rsid w:val="6A795693"/>
    <w:rsid w:val="6BBC7720"/>
    <w:rsid w:val="6BDA0E02"/>
    <w:rsid w:val="6CC22541"/>
    <w:rsid w:val="6D56199F"/>
    <w:rsid w:val="6FE55F03"/>
    <w:rsid w:val="700E04D7"/>
    <w:rsid w:val="70771AF6"/>
    <w:rsid w:val="71B73846"/>
    <w:rsid w:val="72B04AE6"/>
    <w:rsid w:val="72C53ED8"/>
    <w:rsid w:val="73862BB9"/>
    <w:rsid w:val="73873F96"/>
    <w:rsid w:val="768317F7"/>
    <w:rsid w:val="77C71BAD"/>
    <w:rsid w:val="77F11FD5"/>
    <w:rsid w:val="78194988"/>
    <w:rsid w:val="7A335678"/>
    <w:rsid w:val="7A6E6355"/>
    <w:rsid w:val="7A9134BD"/>
    <w:rsid w:val="7C3C67E8"/>
    <w:rsid w:val="7F5867C0"/>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5AE73"/>
  <w15:docId w15:val="{888EBA08-0A39-428A-986C-6E2A63580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inorEastAsia"/>
      <w:color w:val="595959" w:themeColor="text1" w:themeTint="A6"/>
      <w:spacing w:val="15"/>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customStyle="1" w:styleId="WPNormal">
    <w:name w:val="WP_Normal"/>
    <w:basedOn w:val="Normal"/>
    <w:qFormat/>
    <w:pPr>
      <w:spacing w:after="0" w:line="273" w:lineRule="auto"/>
    </w:pPr>
    <w:rPr>
      <w:rFonts w:ascii="Monaco" w:eastAsia="Times New Roman" w:hAnsi="Monaco" w:cs="Times New Roman"/>
      <w:color w:val="000000"/>
      <w:kern w:val="28"/>
      <w:sz w:val="24"/>
      <w:szCs w:val="24"/>
      <w:lang w:eastAsia="en-PH"/>
      <w14:ligatures w14:val="standard"/>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SubtitleChar">
    <w:name w:val="Subtitle Char"/>
    <w:basedOn w:val="DefaultParagraphFont"/>
    <w:link w:val="Subtitle"/>
    <w:uiPriority w:val="11"/>
    <w:qFormat/>
    <w:rPr>
      <w:rFonts w:eastAsiaTheme="minorEastAsia"/>
      <w:color w:val="595959" w:themeColor="text1" w:themeTint="A6"/>
      <w:spacing w:val="15"/>
    </w:rPr>
  </w:style>
  <w:style w:type="paragraph" w:styleId="NoSpacing">
    <w:name w:val="No Spacing"/>
    <w:link w:val="NoSpacingChar"/>
    <w:uiPriority w:val="1"/>
    <w:qFormat/>
    <w:rPr>
      <w:sz w:val="22"/>
      <w:szCs w:val="22"/>
      <w:lang w:val="en-PH"/>
    </w:rPr>
  </w:style>
  <w:style w:type="character" w:customStyle="1" w:styleId="NoSpacingChar">
    <w:name w:val="No Spacing Char"/>
    <w:link w:val="NoSpacing"/>
    <w:uiPriority w:val="1"/>
    <w:qFormat/>
    <w:locked/>
  </w:style>
  <w:style w:type="paragraph" w:customStyle="1" w:styleId="Default">
    <w:name w:val="Default"/>
    <w:qFormat/>
    <w:pPr>
      <w:autoSpaceDE w:val="0"/>
      <w:autoSpaceDN w:val="0"/>
      <w:adjustRightInd w:val="0"/>
    </w:pPr>
    <w:rPr>
      <w:rFonts w:ascii="Calibri" w:hAnsi="Calibri" w:cs="Calibri"/>
      <w:color w:val="000000"/>
      <w:sz w:val="24"/>
      <w:szCs w:val="24"/>
      <w:lang w:val="en-PH"/>
    </w:rPr>
  </w:style>
  <w:style w:type="paragraph" w:styleId="BalloonText">
    <w:name w:val="Balloon Text"/>
    <w:basedOn w:val="Normal"/>
    <w:link w:val="BalloonTextChar"/>
    <w:uiPriority w:val="99"/>
    <w:semiHidden/>
    <w:unhideWhenUsed/>
    <w:rsid w:val="005C0E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0EA5"/>
    <w:rPr>
      <w:rFonts w:ascii="Segoe UI" w:hAnsi="Segoe UI" w:cs="Segoe UI"/>
      <w:sz w:val="18"/>
      <w:szCs w:val="18"/>
      <w:lang w:val="en-PH"/>
    </w:rPr>
  </w:style>
  <w:style w:type="paragraph" w:styleId="Revision">
    <w:name w:val="Revision"/>
    <w:hidden/>
    <w:uiPriority w:val="99"/>
    <w:semiHidden/>
    <w:rsid w:val="00636B12"/>
    <w:rPr>
      <w:sz w:val="22"/>
      <w:szCs w:val="22"/>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7335238">
      <w:bodyDiv w:val="1"/>
      <w:marLeft w:val="0"/>
      <w:marRight w:val="0"/>
      <w:marTop w:val="0"/>
      <w:marBottom w:val="0"/>
      <w:divBdr>
        <w:top w:val="none" w:sz="0" w:space="0" w:color="auto"/>
        <w:left w:val="none" w:sz="0" w:space="0" w:color="auto"/>
        <w:bottom w:val="none" w:sz="0" w:space="0" w:color="auto"/>
        <w:right w:val="none" w:sz="0" w:space="0" w:color="auto"/>
      </w:divBdr>
      <w:divsChild>
        <w:div w:id="1622834316">
          <w:marLeft w:val="0"/>
          <w:marRight w:val="0"/>
          <w:marTop w:val="0"/>
          <w:marBottom w:val="0"/>
          <w:divBdr>
            <w:top w:val="none" w:sz="0" w:space="0" w:color="auto"/>
            <w:left w:val="none" w:sz="0" w:space="0" w:color="auto"/>
            <w:bottom w:val="none" w:sz="0" w:space="0" w:color="auto"/>
            <w:right w:val="none" w:sz="0" w:space="0" w:color="auto"/>
          </w:divBdr>
          <w:divsChild>
            <w:div w:id="10685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21450">
      <w:bodyDiv w:val="1"/>
      <w:marLeft w:val="0"/>
      <w:marRight w:val="0"/>
      <w:marTop w:val="0"/>
      <w:marBottom w:val="0"/>
      <w:divBdr>
        <w:top w:val="none" w:sz="0" w:space="0" w:color="auto"/>
        <w:left w:val="none" w:sz="0" w:space="0" w:color="auto"/>
        <w:bottom w:val="none" w:sz="0" w:space="0" w:color="auto"/>
        <w:right w:val="none" w:sz="0" w:space="0" w:color="auto"/>
      </w:divBdr>
      <w:divsChild>
        <w:div w:id="1186401442">
          <w:marLeft w:val="0"/>
          <w:marRight w:val="0"/>
          <w:marTop w:val="0"/>
          <w:marBottom w:val="0"/>
          <w:divBdr>
            <w:top w:val="none" w:sz="0" w:space="0" w:color="auto"/>
            <w:left w:val="none" w:sz="0" w:space="0" w:color="auto"/>
            <w:bottom w:val="none" w:sz="0" w:space="0" w:color="auto"/>
            <w:right w:val="none" w:sz="0" w:space="0" w:color="auto"/>
          </w:divBdr>
          <w:divsChild>
            <w:div w:id="47673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image" Target="media/image_rId13_document.png"/><Relationship Id="rId14" Type="http://schemas.openxmlformats.org/officeDocument/2006/relationships/image" Target="media/image_rId14_document.png"/><Relationship Id="rId15" Type="http://schemas.openxmlformats.org/officeDocument/2006/relationships/image" Target="media/image_rId14_document.png"/><Relationship Id="rId16" Type="http://schemas.openxmlformats.org/officeDocument/2006/relationships/image" Target="media/image_rId14_document.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971D02-7DAA-4EC1-B1FA-CBDCA7F54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USTP</dc:creator>
  <cp:lastModifiedBy>juan valdevieso</cp:lastModifiedBy>
  <cp:revision>29</cp:revision>
  <dcterms:created xsi:type="dcterms:W3CDTF">2020-04-19T11:37:00Z</dcterms:created>
  <dcterms:modified xsi:type="dcterms:W3CDTF">2025-07-25T15:28:00Z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D64B52A2F3544A728E0C75EE532B8D2F_13</vt:lpwstr>
  </property>
</Properties>
</file>