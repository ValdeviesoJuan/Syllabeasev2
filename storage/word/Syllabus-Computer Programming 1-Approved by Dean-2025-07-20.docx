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Programming 1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IT111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3 units (1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2024-2025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cascsc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Casd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This course introduces the fundamental concepts of computer programming using a high-level programming language. It covers problem-solving strategies, algorithm development, data types, control structures, functions, and basic input/output operations. Emphasis is placed on writing clear, well-structured, and documented code. The course provides a solid foundation for students to develop computational thinking and programming skills essential for further studies in information technology and computing.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esign and implement algorithms using a structured programming approach to develop readable, efficient, and error-free code.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Demonstrate debugging, testing, and documentation techniques in writing and refining simple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Describe the components of a computer program and explain the software development life cycle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Introduction to Programming and SDLC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Programming textbook Chapter 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Lecture-discussion, QandA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Quiz, Reflection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Write programs using variables, constants, and operators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Variables, Data Types, Operators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2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demonstration, hands-on coding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Seatwork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3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Construct programs with selection structures (if, else-if, nested if)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Conditional Statements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3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Guided coding exercises, pair programming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Code review,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Apply loop structures to automate repetitive tasks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Loops: while, for, do-while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4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Interactive coding lab, peer review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Practical exam, Worksheet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8hoursWeek 5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Use functions for modular and reusable code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5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Mini-lecture, code tracing, function breakdown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Machine problem,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Demonstrate the use of arrays to store multiple data elements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Group activity: data entry app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Code demo, Lab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Solve problems using multi-dimensional arrays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6 (cont’d)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activity: matrix problems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Seatwork, Quiz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Implement basic string manipulation techniques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7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Coding challenge: string validation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Hands-on exercise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CO1, CO2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 and handle runtime errors using exception handling (if applicable to language)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Chapter 8 or online docs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Case-based discussion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Debugging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 hours Week 10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Integrate all learned concepts to build a final programming project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Defining and Calling Functions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All chapters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Guided project development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 presentation and defense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tbl>
                  <w:tblGrid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>asd</w:t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  <w:tc>
                      <w:tcPr>
                        <w:tcW w:w="2000" w:type="dxa"/>
                        <w:vAlign w:val="center"/>
                        <w:gridSpan w:val="1"/>
                        <w:noWrap/>
                      </w:tcPr>
                      <w:p>
                        <w:pPr>
                          <w:jc w:val="center"/>
                        </w:pPr>
                        <w:r>
                          <w:rPr/>
                          <w:t xml:space="preserve"/>
                        </w:r>
                      </w:p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3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Joshua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4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Juan Carlos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5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6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Juan Carlos Valdevieso 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${version}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12.01.25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