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67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9"/>
        <w:gridCol w:w="5301"/>
        <w:gridCol w:w="5697"/>
      </w:tblGrid>
      <w:tr w:rsidR="00334C22" w:rsidRPr="0028354C" w:rsidTr="00147162">
        <w:tc>
          <w:tcPr>
            <w:tcW w:w="8370" w:type="dxa"/>
            <w:gridSpan w:val="2"/>
            <w:vAlign w:val="center"/>
          </w:tcPr>
          <w:p w:rsidR="00334C22" w:rsidRPr="00AD29FA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 of Engineering and Architecture</w:t>
            </w:r>
          </w:p>
          <w:p w:rsidR="00334C22" w:rsidRPr="0028354C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 w:rsidRPr="00AD29FA">
              <w:rPr>
                <w:rFonts w:ascii="Times New Roman" w:hAnsi="Times New Roman" w:cs="Times New Roman"/>
                <w:sz w:val="24"/>
                <w:szCs w:val="24"/>
              </w:rPr>
              <w:t>Department of Architecture</w:t>
            </w:r>
          </w:p>
        </w:tc>
        <w:tc>
          <w:tcPr>
            <w:tcW w:w="5697" w:type="dxa"/>
            <w:vAlign w:val="center"/>
          </w:tcPr>
          <w:p w:rsidR="00AD29FA" w:rsidRDefault="00AD29F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SYLLABUS</w:t>
            </w:r>
          </w:p>
          <w:p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Course Title: </w:t>
            </w:r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Intro to Communication</w:t>
            </w:r>
          </w:p>
          <w:p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Course Code: </w:t>
            </w:r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0002</w:t>
            </w:r>
          </w:p>
          <w:p w:rsidR="00334C22" w:rsidRDefault="004C09C9" w:rsidP="004C09C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Credits: </w:t>
            </w:r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2 units (2 hours Lecture, 2 </w:t>
            </w:r>
            <w:proofErr w:type="spellStart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hrs</w:t>
            </w:r>
            <w:proofErr w:type="spellEnd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Laboratory)</w:t>
            </w:r>
          </w:p>
          <w:p w:rsidR="00AD29FA" w:rsidRPr="0028354C" w:rsidRDefault="00AD29FA" w:rsidP="004C09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8"/>
              </w:rPr>
            </w:pPr>
          </w:p>
        </w:tc>
      </w:tr>
      <w:tr w:rsidR="00334C22" w:rsidRPr="0028354C" w:rsidTr="0028354C">
        <w:trPr>
          <w:trHeight w:val="2138"/>
        </w:trPr>
        <w:tc>
          <w:tcPr>
            <w:tcW w:w="3069" w:type="dxa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TableGrid"/>
              <w:tblW w:w="3018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8"/>
            </w:tblGrid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2831"/>
            </w:tblGrid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0998" w:type="dxa"/>
            <w:gridSpan w:val="2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379"/>
              <w:gridCol w:w="5379"/>
            </w:tblGrid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1st Semester SY 2023-2024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Class Schedule: asdasd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Bldg./Rm. No.: 123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Prerequisite(s):rdftg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Co-requisite(s):Know how to slide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Josiah Joshua Ratunil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Email:  ratunil.josiah30@gmail.com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Mobile No.: 09123456789</w:t>
                  </w: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Consultation Schedule:  asdasd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Bldg.Rm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. No.: 4-101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334C22" w:rsidRPr="009E312E" w:rsidRDefault="001B572A" w:rsidP="004C09C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Course Description:</w:t>
                  </w:r>
                  <w:r w:rsidR="004C09C9"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9E312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asdasd</w:t>
                  </w:r>
                </w:p>
                <w:p w:rsidR="00334C22" w:rsidRPr="0028354C" w:rsidRDefault="00334C22"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4C22" w:rsidRPr="0028354C" w:rsidTr="00147162">
              <w:trPr>
                <w:trHeight w:val="9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9E312E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Course Outcome: </w:t>
                  </w:r>
                </w:p>
                <w:tbl>
                  <w:tblGrid>
                    <w:gridCol w:w="2500" w:type="dxa"/>
                    <w:gridCol w:w="0" w:type="dxa"/>
                  </w:tblGrid>
                  <w:tblPr>
                    <w:tblW w:w="5000" w:type="pct"/>
                    <w:tblLayout w:type="autofit"/>
                    <w:tblCellMar>
                      <w:top w:w="0" w:type="dxa"/>
                      <w:left w:w="50" w:type="dxa"/>
                      <w:right w:w="50" w:type="dxa"/>
                      <w:bottom w:w="0" w:type="dxa"/>
                    </w:tblCellMar>
                    <w:tblBorders>
                      <w:top w:val="single" w:sz="6" w:color="000000"/>
                      <w:left w:val="single" w:sz="6" w:color="000000"/>
                      <w:right w:val="single" w:sz="6" w:color="000000"/>
                      <w:bottom w:val="single" w:sz="6" w:color="000000"/>
                      <w:insideH w:val="single" w:sz="6" w:color="000000"/>
                      <w:insideV w:val="single" w:sz="6" w:color="000000"/>
                    </w:tblBorders>
                  </w:tblPr>
                  <w:tr>
                    <w:trPr/>
                    <w:tc>
                      <w:tcPr>
                        <w:tcW w:w="2500" w:type="dxa"/>
                        <w:vAlign w:val="center"/>
                        <w:vMerge w:val="restart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Course Outcomes (CO)</w:t>
                        </w:r>
                      </w:p>
                    </w:tc>
                    <w:tc>
                      <w:tcPr>
                        <w:tcW w:w="0" w:type="dxa"/>
                        <w:vAlign w:val="center"/>
                        <w:gridSpan w:val="0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Program Outcomes (PO)</w:t>
                        </w:r>
                      </w:p>
                    </w:tc>
                  </w:tr>
                  <w:tr>
                    <w:trPr/>
                    <w:tc>
                      <w:tcPr>
                        <w:vMerge w:val="continue"/>
                        <w:noWrap/>
                      </w:tcPr>
                      <w:p/>
                    </w:tc>
                  </w:tr>
                  <w:tr>
                    <w:trPr/>
                    <w:tc>
                      <w:tcPr>
                        <w:tcW w:w="2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CO1: Upon completion</w:t>
                        </w:r>
                      </w:p>
                    </w:tc>
                  </w:tr>
                  <w:tr>
                    <w:trPr/>
                    <w:tc>
                      <w:tcPr>
                        <w:tcW w:w="2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CO1: asdasd</w:t>
                        </w:r>
                      </w:p>
                    </w:tc>
                  </w:tr>
                </w:tbl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5000" w:type="pct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98"/>
                    <w:gridCol w:w="1080"/>
                    <w:gridCol w:w="1890"/>
                    <w:gridCol w:w="1350"/>
                    <w:gridCol w:w="1080"/>
                    <w:gridCol w:w="990"/>
                    <w:gridCol w:w="1170"/>
                    <w:gridCol w:w="990"/>
                    <w:gridCol w:w="784"/>
                  </w:tblGrid>
                  <w:tr w:rsidR="00334C22" w:rsidRPr="0028354C" w:rsidTr="00861949">
                    <w:trPr>
                      <w:trHeight w:val="90"/>
                    </w:trPr>
                    <w:tc>
                      <w:tcPr>
                        <w:tcW w:w="1198" w:type="dxa"/>
                        <w:vAlign w:val="center"/>
                      </w:tcPr>
                      <w:p w:rsidR="00334C22" w:rsidRPr="00861949" w:rsidRDefault="0028354C" w:rsidP="0028354C"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Allotted Time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 xml:space="preserve">Course </w:t>
                        </w:r>
                      </w:p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Outcomes (CO)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Topic/s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Suggested Readings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7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Grading Criteria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Remarks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1hours40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asd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MAth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asd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asd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>asd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asd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3hours30min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sad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science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asd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asd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>asd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asd</w:t>
                        </w:r>
                      </w:p>
                    </w:tc>
                  </w:tr>
                  <w:tr w:rsidR="00334C22" w:rsidRPr="0028354C" w:rsidTr="00861949">
                    <w:trPr>
                      <w:trHeight w:val="260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lastRenderedPageBreak/>
                          <w:t>MIDTERM EXAMINATION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 hours 20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science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 hours 30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science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</w:tr>
                  <w:tr w:rsidR="00334C22" w:rsidRPr="0028354C" w:rsidTr="00861949">
                    <w:trPr>
                      <w:trHeight w:val="323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FINAL EXAMINATION</w:t>
                        </w: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rPr>
                <w:trHeight w:val="44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
                      TESTINGGGGGGGGGGGGGGGGGGGGGGG
                      <br/>
                    </w:t>
                    <w:br/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               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lastRenderedPageBreak/>
                    <w:t>             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TableGrid"/>
              <w:tblW w:w="11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46"/>
              <w:gridCol w:w="583"/>
              <w:gridCol w:w="2763"/>
              <w:gridCol w:w="1062"/>
              <w:gridCol w:w="2284"/>
              <w:gridCol w:w="1546"/>
            </w:tblGrid>
            <w:tr w:rsidR="00334C22" w:rsidRPr="0028354C" w:rsidTr="00217427">
              <w:trPr>
                <w:trHeight w:val="90"/>
              </w:trPr>
              <w:tc>
                <w:tcPr>
                  <w:tcW w:w="3929" w:type="dxa"/>
                  <w:gridSpan w:val="2"/>
                </w:tcPr>
                <w:tbl>
                  <w:tblPr>
                    <w:tblStyle w:val="TableGrid"/>
                    <w:tblW w:w="370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700"/>
                    <w:tblGridChange w:id="0">
                      <w:tblGrid>
                        <w:gridCol w:w="3700"/>
                      </w:tblGrid>
                    </w:tblGridChange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700" w:type="dxa"/>
                      </w:tcPr>
                      <w:p w:rsidR="00334C22" w:rsidRDefault="001B572A">
                        <w:pPr>
                          <w:spacing w:after="0" w:line="240" w:lineRule="auto"/>
                          <w:rPr>
                            <w:ins w:id="1" w:author="Microsoft account" w:date="2025-07-20T23:17:00Z"/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  <w:t>Prepared by:</w:t>
                        </w:r>
                        <w:bookmarkStart w:id="2" w:name="_GoBack"/>
                        <w:bookmarkEnd w:id="2"/>
                      </w:p>
                      <w:p w:rsidR="00BA44A5" w:rsidRPr="0028354C" w:rsidRDefault="00BA44A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Del="002428B0" w:rsidTr="005C0EA5">
                    <w:tblPrEx>
                      <w:tblW w:w="3700" w:type="dxa"/>
                      <w:tblInd w:w="5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PrExChange w:id="3" w:author="Microsoft account" w:date="2025-07-20T23:09:00Z">
                        <w:tblPrEx>
                          <w:tblW w:w="3700" w:type="dxa"/>
                          <w:tblInd w:w="5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</w:tblPrEx>
                      </w:tblPrExChange>
                    </w:tblPrEx>
                    <w:trPr>
                      <w:trHeight w:val="325"/>
                      <w:del w:id="4" w:author="Microsoft account" w:date="2025-07-20T23:11:00Z"/>
                      <w:trPrChange w:id="5" w:author="Microsoft account" w:date="2025-07-20T23:09:00Z">
                        <w:trPr>
                          <w:trHeight w:val="325"/>
                        </w:trPr>
                      </w:trPrChange>
                    </w:trPr>
                    <w:tc>
                      <w:tcPr>
                        <w:tcW w:w="3700" w:type="dxa"/>
                        <w:tcPrChange w:id="6" w:author="Microsoft account" w:date="2025-07-20T23:09:00Z">
                          <w:tcPr>
                            <w:tcW w:w="3700" w:type="dxa"/>
                            <w:vAlign w:val="center"/>
                          </w:tcPr>
                        </w:tcPrChange>
                      </w:tcPr>
                      <w:p w:rsidR="00334C22" w:rsidRPr="006B313C" w:rsidDel="002428B0" w:rsidRDefault="00AD29FA" w:rsidP="002428B0">
                        <w:pPr>
                          <w:tabs>
                            <w:tab w:val="center" w:pos="1742"/>
                          </w:tabs>
                          <w:spacing w:after="0" w:line="240" w:lineRule="auto"/>
                          <w:rPr>
                            <w:del w:id="7" w:author="Microsoft account" w:date="2025-07-20T23:11:00Z"/>
                            <w:rFonts w:ascii="Times New Roman" w:hAnsi="Times New Roman" w:cs="Times New Roman"/>
                            <w:szCs w:val="18"/>
                            <w:lang w:val="en-US"/>
                            <w:rPrChange w:id="8" w:author="Microsoft account" w:date="2025-07-20T22:51:00Z">
                              <w:rPr>
                                <w:del w:id="9" w:author="Microsoft account" w:date="2025-07-20T23:11:00Z"/>
                                <w:rFonts w:ascii="Times New Roman" w:hAnsi="Times New Roman" w:cs="Times New Roman"/>
                                <w:b/>
                                <w:szCs w:val="18"/>
                                <w:lang w:val="en-US"/>
                              </w:rPr>
                            </w:rPrChange>
                          </w:rPr>
                          <w:pPrChange w:id="10" w:author="Microsoft account" w:date="2025-07-20T23:11:00Z">
                            <w:pPr>
                              <w:spacing w:after="0" w:line="240" w:lineRule="auto"/>
                            </w:pPr>
                          </w:pPrChange>
                        </w:pPr>
                        <w:del w:id="11" w:author="Microsoft account" w:date="2025-07-20T23:11:00Z">
                          <w:r w:rsidDel="002428B0">
                            <w:rPr>
                              <w:rFonts w:ascii="Times New Roman" w:hAnsi="Times New Roman" w:cs="Times New Roman"/>
                              <w:b/>
                              <w:szCs w:val="18"/>
                              <w:lang w:val="en-US"/>
                            </w:rPr>
                            <w:delText xml:space="preserve">     </w:delText>
                          </w:r>
                        </w:del>
                      </w:p>
                    </w:tc>
                  </w:tr>
                  <w:tr w:rsidR="00334C22" w:rsidRPr="0028354C" w:rsidTr="00147162">
                    <w:trPr>
                      <w:trHeight w:val="574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</w:pPr>
                        <w:ins w:id="12" w:author="Microsoft account" w:date="2025-07-20T23:11:00Z">
                          <w:r w:rsidRPr="00CD56DC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  <w:u w:val="single"/>
                              <w:lang w:val="en-US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Josiah Joshua Ratunil</w:t>
                        </w:r>
                      </w:p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Instructor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70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2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20"/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</w:tcPr>
                      <w:p w:rsidR="00BA44A5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Recommending Approval:</w:t>
                        </w:r>
                        <w:ins w:id="13" w:author="Microsoft account" w:date="2025-07-20T23:18:00Z">
                          <w:r w:rsidR="00BA44A5">
                            <w:rPr>
                              <w:rFonts w:ascii="Times New Roman" w:hAnsi="Times New Roman" w:cs="Times New Roman"/>
                              <w:b/>
                              <w:szCs w:val="18"/>
                            </w:rPr>
                            <w:br/>
                          </w:r>
                        </w:ins>
                      </w:p>
                    </w:tc>
                  </w:tr>
                  <w:tr w:rsidR="00334C22" w:rsidRPr="0028354C" w:rsidDel="002428B0" w:rsidTr="00147162">
                    <w:trPr>
                      <w:trHeight w:val="325"/>
                      <w:del w:id="14" w:author="Microsoft account" w:date="2025-07-20T23:12:00Z"/>
                    </w:trPr>
                    <w:tc>
                      <w:tcPr>
                        <w:tcW w:w="3620" w:type="dxa"/>
                      </w:tcPr>
                      <w:p w:rsidR="00334C22" w:rsidRPr="0028354C" w:rsidDel="002428B0" w:rsidRDefault="00334C22" w:rsidP="002428B0">
                        <w:pPr>
                          <w:tabs>
                            <w:tab w:val="left" w:pos="1068"/>
                            <w:tab w:val="center" w:pos="1702"/>
                          </w:tabs>
                          <w:spacing w:after="0" w:line="240" w:lineRule="auto"/>
                          <w:rPr>
                            <w:del w:id="15" w:author="Microsoft account" w:date="2025-07-20T23:12:00Z"/>
                            <w:rFonts w:ascii="Times New Roman" w:hAnsi="Times New Roman" w:cs="Times New Roman"/>
                            <w:b/>
                            <w:szCs w:val="18"/>
                          </w:rPr>
                          <w:pPrChange w:id="16" w:author="Microsoft account" w:date="2025-07-20T23:12:00Z">
                            <w:pPr>
                              <w:spacing w:after="0" w:line="240" w:lineRule="auto"/>
                            </w:pPr>
                          </w:pPrChange>
                        </w:pP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ins w:id="17" w:author="Microsoft account" w:date="2025-07-20T23:12:00Z">
                          <w:r w:rsidRPr="008A6926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${syll_chair_signature}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Eng. Josiah Joshua Ratunil A</w:t>
                        </w:r>
                      </w:p>
                    </w:tc>
                  </w:tr>
                  <w:tr w:rsidR="00334C22" w:rsidRPr="0028354C" w:rsidTr="00147162">
                    <w:trPr>
                      <w:trHeight w:val="338"/>
                    </w:trPr>
                    <w:tc>
                      <w:tcPr>
                        <w:tcW w:w="362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6B313C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Department Chair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6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60"/>
                  </w:tblGrid>
                  <w:tr w:rsidR="00334C22" w:rsidRPr="0028354C" w:rsidTr="00147162">
                    <w:trPr>
                      <w:trHeight w:val="300"/>
                    </w:trPr>
                    <w:tc>
                      <w:tcPr>
                        <w:tcW w:w="366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Approved by:</w:t>
                        </w:r>
                        <w:ins w:id="18" w:author="Microsoft account" w:date="2025-07-20T23:17:00Z">
                          <w:r w:rsidR="00BA44A5">
                            <w:rPr>
                              <w:rFonts w:ascii="Times New Roman" w:hAnsi="Times New Roman" w:cs="Times New Roman"/>
                              <w:b/>
                              <w:szCs w:val="18"/>
                            </w:rPr>
                            <w:br/>
                          </w:r>
                        </w:ins>
                      </w:p>
                    </w:tc>
                  </w:tr>
                  <w:tr w:rsidR="00334C22" w:rsidRPr="0028354C" w:rsidDel="002428B0" w:rsidTr="00147162">
                    <w:trPr>
                      <w:trHeight w:val="342"/>
                      <w:del w:id="19" w:author="Microsoft account" w:date="2025-07-20T23:13:00Z"/>
                    </w:trPr>
                    <w:tc>
                      <w:tcPr>
                        <w:tcW w:w="3660" w:type="dxa"/>
                      </w:tcPr>
                      <w:p w:rsidR="00334C22" w:rsidRPr="0028354C" w:rsidDel="002428B0" w:rsidRDefault="00334C22">
                        <w:pPr>
                          <w:spacing w:after="0" w:line="240" w:lineRule="auto"/>
                          <w:jc w:val="center"/>
                          <w:rPr>
                            <w:del w:id="20" w:author="Microsoft account" w:date="2025-07-20T23:13:00Z"/>
                            <w:rFonts w:ascii="Times New Roman" w:hAnsi="Times New Roman" w:cs="Times New Roman"/>
                            <w:b/>
                            <w:szCs w:val="18"/>
                          </w:rPr>
                          <w:pPrChange w:id="21" w:author="Microsoft account" w:date="2025-07-20T22:52:00Z">
                            <w:pPr>
                              <w:spacing w:after="0" w:line="240" w:lineRule="auto"/>
                            </w:pPr>
                          </w:pPrChange>
                        </w:pPr>
                      </w:p>
                    </w:tc>
                  </w:tr>
                  <w:tr w:rsidR="00334C22" w:rsidRPr="0028354C" w:rsidTr="00147162">
                    <w:trPr>
                      <w:trHeight w:val="332"/>
                    </w:trPr>
                    <w:tc>
                      <w:tcPr>
                        <w:tcW w:w="366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ins w:id="22" w:author="Microsoft account" w:date="2025-07-20T23:13:00Z"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t>${syll_dean_signature}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Eng. Josiah Joshua Ratunil A</w:t>
                        </w:r>
                      </w:p>
                    </w:tc>
                  </w:tr>
                  <w:tr w:rsidR="00334C22" w:rsidRPr="0028354C" w:rsidTr="00147162">
                    <w:trPr>
                      <w:trHeight w:val="306"/>
                    </w:trPr>
                    <w:tc>
                      <w:tcPr>
                        <w:tcW w:w="366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Dean</w:t>
                        </w:r>
                      </w:p>
                    </w:tc>
                  </w:tr>
                  <w:tr w:rsidR="00334C22" w:rsidRPr="0028354C" w:rsidTr="00147162">
                    <w:trPr>
                      <w:trHeight w:val="377"/>
                    </w:trPr>
                    <w:tc>
                      <w:tcPr>
                        <w:tcW w:w="366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 w:rsidP="0021742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334C22" w:rsidRPr="0028354C" w:rsidRDefault="00334C22" w:rsidP="00217427">
      <w:pPr>
        <w:tabs>
          <w:tab w:val="left" w:pos="7783"/>
        </w:tabs>
        <w:rPr>
          <w:rFonts w:ascii="Times New Roman" w:hAnsi="Times New Roman" w:cs="Times New Roman"/>
          <w:sz w:val="18"/>
          <w:szCs w:val="18"/>
        </w:rPr>
      </w:pPr>
    </w:p>
    <w:sectPr w:rsidR="00334C22" w:rsidRPr="0028354C" w:rsidSect="00147162">
      <w:headerReference w:type="default" r:id="rId9"/>
      <w:type w:val="oddPage"/>
      <w:pgSz w:w="16839" w:h="11907" w:orient="landscape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7B6" w:rsidRDefault="004667B6">
      <w:pPr>
        <w:spacing w:line="240" w:lineRule="auto"/>
      </w:pPr>
      <w:r>
        <w:separator/>
      </w:r>
    </w:p>
  </w:endnote>
  <w:endnote w:type="continuationSeparator" w:id="0">
    <w:p w:rsidR="004667B6" w:rsidRDefault="00466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altName w:val="Courier New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7B6" w:rsidRDefault="004667B6">
      <w:pPr>
        <w:spacing w:after="0"/>
      </w:pPr>
      <w:r>
        <w:separator/>
      </w:r>
    </w:p>
  </w:footnote>
  <w:footnote w:type="continuationSeparator" w:id="0">
    <w:p w:rsidR="004667B6" w:rsidRDefault="004667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930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28"/>
      <w:gridCol w:w="1409"/>
      <w:gridCol w:w="593"/>
    </w:tblGrid>
    <w:tr w:rsidR="00334C22">
      <w:trPr>
        <w:trHeight w:val="193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:rsidR="00334C22">
      <w:trPr>
        <w:trHeight w:val="308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 w:rsidR="00334C22">
      <w:trPr>
        <w:trHeight w:val="227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:rsidR="00334C22">
      <w:trPr>
        <w:trHeight w:val="300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AD29F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6935B5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07.23.25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BA44A5">
            <w:rPr>
              <w:rFonts w:ascii="Arial" w:hAnsi="Arial" w:cs="Arial"/>
              <w:b/>
              <w:bCs/>
              <w:noProof/>
              <w:sz w:val="16"/>
              <w:szCs w:val="16"/>
            </w:rPr>
            <w:t>2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BA44A5">
            <w:rPr>
              <w:rFonts w:ascii="Arial" w:hAns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334C22" w:rsidRDefault="001B572A">
    <w:r>
      <w:rPr>
        <w:rFonts w:ascii="Book Antiqua" w:hAnsi="Book Antiqua"/>
        <w:noProof/>
        <w:lang w:val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Cagayan de Oro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Claveria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Jasaan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Oroquieta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Panaon</w:t>
                            </w:r>
                            <w:proofErr w:type="spellEnd"/>
                          </w:p>
                          <w:p w:rsidR="00334C22" w:rsidRDefault="00334C22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0;margin-top:-83.25pt;width:374.45pt;height:90.7pt;z-index:251668480" coordorigin=",-850" coordsize="47555,11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top:-850;width:10737;height:11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UcWjBAAAA2gAAAA8AAABkcnMvZG93bnJldi54bWxEj0GLwjAUhO/C/ofwhL3ImqogUo0iC8Iu&#10;XjR274/m2Rabl9Jk2/rvjSB4HGbmG2azG2wtOmp95VjBbJqAIM6dqbhQkF0OXysQPiAbrB2Tgjt5&#10;2G0/RhtMjev5TJ0OhYgQ9ikqKENoUil9XpJFP3UNcfSurrUYomwLaVrsI9zWcp4kS2mx4rhQYkPf&#10;JeU3/W8VJKe/35Wf8P141Xri+y7TC50p9Tke9msQgYbwDr/aP0bBHJ5X4g2Q2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uUcWjBAAAA2g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10033;top:2159;width:37522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 w:rsidR="00334C22" w:rsidRDefault="001B572A"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Cagayan de Oro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Claveria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Jasaan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Oroquieta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Panaon</w:t>
                      </w:r>
                      <w:proofErr w:type="spellEnd"/>
                    </w:p>
                    <w:p w:rsidR="00334C22" w:rsidRDefault="00334C22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15263"/>
    <w:multiLevelType w:val="multilevel"/>
    <w:tmpl w:val="3F01526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22577"/>
    <w:multiLevelType w:val="multilevel"/>
    <w:tmpl w:val="48A22577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7a2880aa675506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47162"/>
    <w:rsid w:val="001724A4"/>
    <w:rsid w:val="00194105"/>
    <w:rsid w:val="001B572A"/>
    <w:rsid w:val="001B7CF5"/>
    <w:rsid w:val="001E12E6"/>
    <w:rsid w:val="0020548E"/>
    <w:rsid w:val="00217427"/>
    <w:rsid w:val="00241FF2"/>
    <w:rsid w:val="002428B0"/>
    <w:rsid w:val="002730AF"/>
    <w:rsid w:val="0027459E"/>
    <w:rsid w:val="0028354C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4C22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667B6"/>
    <w:rsid w:val="0047213F"/>
    <w:rsid w:val="00475EF9"/>
    <w:rsid w:val="00480797"/>
    <w:rsid w:val="004A2955"/>
    <w:rsid w:val="004C09C9"/>
    <w:rsid w:val="0050133E"/>
    <w:rsid w:val="00514F97"/>
    <w:rsid w:val="0052255E"/>
    <w:rsid w:val="00563E54"/>
    <w:rsid w:val="005662E1"/>
    <w:rsid w:val="0057569A"/>
    <w:rsid w:val="00597492"/>
    <w:rsid w:val="005A3405"/>
    <w:rsid w:val="005C0EA5"/>
    <w:rsid w:val="00627FF8"/>
    <w:rsid w:val="00633BDB"/>
    <w:rsid w:val="00640B07"/>
    <w:rsid w:val="006453DF"/>
    <w:rsid w:val="006514EC"/>
    <w:rsid w:val="006935B5"/>
    <w:rsid w:val="0069481F"/>
    <w:rsid w:val="006A700F"/>
    <w:rsid w:val="006B313C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1949"/>
    <w:rsid w:val="00867721"/>
    <w:rsid w:val="008702EB"/>
    <w:rsid w:val="008851F0"/>
    <w:rsid w:val="008A4B0C"/>
    <w:rsid w:val="008C68CC"/>
    <w:rsid w:val="008C707F"/>
    <w:rsid w:val="008D1FA8"/>
    <w:rsid w:val="008D4B11"/>
    <w:rsid w:val="008E5988"/>
    <w:rsid w:val="00911F68"/>
    <w:rsid w:val="00922B50"/>
    <w:rsid w:val="00923831"/>
    <w:rsid w:val="00932397"/>
    <w:rsid w:val="00970CEE"/>
    <w:rsid w:val="009B07B0"/>
    <w:rsid w:val="009B5358"/>
    <w:rsid w:val="009C6E20"/>
    <w:rsid w:val="009D377C"/>
    <w:rsid w:val="009E312E"/>
    <w:rsid w:val="00A124A7"/>
    <w:rsid w:val="00A22D88"/>
    <w:rsid w:val="00A63434"/>
    <w:rsid w:val="00A736A1"/>
    <w:rsid w:val="00A772BB"/>
    <w:rsid w:val="00AC2F25"/>
    <w:rsid w:val="00AC4D20"/>
    <w:rsid w:val="00AD29FA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A44A5"/>
    <w:rsid w:val="00BB07DC"/>
    <w:rsid w:val="00BB292B"/>
    <w:rsid w:val="00BB750B"/>
    <w:rsid w:val="00BE68E1"/>
    <w:rsid w:val="00C02404"/>
    <w:rsid w:val="00C06E76"/>
    <w:rsid w:val="00C12D95"/>
    <w:rsid w:val="00C17564"/>
    <w:rsid w:val="00C822FF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D691F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3FD2E03"/>
    <w:rsid w:val="045E6757"/>
    <w:rsid w:val="04853622"/>
    <w:rsid w:val="05457C09"/>
    <w:rsid w:val="063F133E"/>
    <w:rsid w:val="092278F1"/>
    <w:rsid w:val="09B54DB8"/>
    <w:rsid w:val="0A8B5801"/>
    <w:rsid w:val="0A9C3C41"/>
    <w:rsid w:val="0C165A64"/>
    <w:rsid w:val="0C370071"/>
    <w:rsid w:val="0D381857"/>
    <w:rsid w:val="0DBF6376"/>
    <w:rsid w:val="0DF36AFF"/>
    <w:rsid w:val="10962FBF"/>
    <w:rsid w:val="110C5208"/>
    <w:rsid w:val="11485CEA"/>
    <w:rsid w:val="11E562E9"/>
    <w:rsid w:val="121D5045"/>
    <w:rsid w:val="13130C3B"/>
    <w:rsid w:val="13CE068C"/>
    <w:rsid w:val="15011905"/>
    <w:rsid w:val="168A13B6"/>
    <w:rsid w:val="1A5427E7"/>
    <w:rsid w:val="1B202616"/>
    <w:rsid w:val="1B9E7E6B"/>
    <w:rsid w:val="1BC5023D"/>
    <w:rsid w:val="1CB42226"/>
    <w:rsid w:val="1D67554C"/>
    <w:rsid w:val="1DF51610"/>
    <w:rsid w:val="1EA23DCE"/>
    <w:rsid w:val="22A9119C"/>
    <w:rsid w:val="23F84985"/>
    <w:rsid w:val="249720B1"/>
    <w:rsid w:val="272337D0"/>
    <w:rsid w:val="28067B3A"/>
    <w:rsid w:val="289A2879"/>
    <w:rsid w:val="29BA01ED"/>
    <w:rsid w:val="2B256796"/>
    <w:rsid w:val="2B906D86"/>
    <w:rsid w:val="2BC2085A"/>
    <w:rsid w:val="2C4A42AF"/>
    <w:rsid w:val="2EB143A8"/>
    <w:rsid w:val="2FA75BCE"/>
    <w:rsid w:val="304325BD"/>
    <w:rsid w:val="304D0E8B"/>
    <w:rsid w:val="30894D74"/>
    <w:rsid w:val="312B7C81"/>
    <w:rsid w:val="31EB26A4"/>
    <w:rsid w:val="325D06AE"/>
    <w:rsid w:val="34646885"/>
    <w:rsid w:val="349A0368"/>
    <w:rsid w:val="3533180D"/>
    <w:rsid w:val="374A465C"/>
    <w:rsid w:val="37D83D53"/>
    <w:rsid w:val="383A69FC"/>
    <w:rsid w:val="386D560E"/>
    <w:rsid w:val="3A8058CB"/>
    <w:rsid w:val="3CC60841"/>
    <w:rsid w:val="3DA40910"/>
    <w:rsid w:val="3EBE3DD1"/>
    <w:rsid w:val="42D11FE2"/>
    <w:rsid w:val="4374652E"/>
    <w:rsid w:val="43B81625"/>
    <w:rsid w:val="44753296"/>
    <w:rsid w:val="46A97537"/>
    <w:rsid w:val="46EC05E8"/>
    <w:rsid w:val="49B83F7E"/>
    <w:rsid w:val="4A1B1AA4"/>
    <w:rsid w:val="4BDE055E"/>
    <w:rsid w:val="4CDF25AC"/>
    <w:rsid w:val="4D8E7176"/>
    <w:rsid w:val="4F5551B4"/>
    <w:rsid w:val="4F6F3B5F"/>
    <w:rsid w:val="504E31CD"/>
    <w:rsid w:val="510D2307"/>
    <w:rsid w:val="522D0C4F"/>
    <w:rsid w:val="52F34726"/>
    <w:rsid w:val="53935BBE"/>
    <w:rsid w:val="54835A49"/>
    <w:rsid w:val="55EE0C0B"/>
    <w:rsid w:val="570D0833"/>
    <w:rsid w:val="585B5DD0"/>
    <w:rsid w:val="587939C8"/>
    <w:rsid w:val="58A8445A"/>
    <w:rsid w:val="593F084E"/>
    <w:rsid w:val="5ABA1AE9"/>
    <w:rsid w:val="5AD53B49"/>
    <w:rsid w:val="5CDF1027"/>
    <w:rsid w:val="5E4A0878"/>
    <w:rsid w:val="5E762809"/>
    <w:rsid w:val="5F7E529D"/>
    <w:rsid w:val="61AF40C1"/>
    <w:rsid w:val="63B65989"/>
    <w:rsid w:val="6604676D"/>
    <w:rsid w:val="663849C4"/>
    <w:rsid w:val="66437557"/>
    <w:rsid w:val="67F4369A"/>
    <w:rsid w:val="685E115E"/>
    <w:rsid w:val="693343A6"/>
    <w:rsid w:val="69434C8E"/>
    <w:rsid w:val="697F0B48"/>
    <w:rsid w:val="6A795693"/>
    <w:rsid w:val="6BBC7720"/>
    <w:rsid w:val="6BDA0E02"/>
    <w:rsid w:val="6CC22541"/>
    <w:rsid w:val="6D56199F"/>
    <w:rsid w:val="6FE55F03"/>
    <w:rsid w:val="700E04D7"/>
    <w:rsid w:val="70771AF6"/>
    <w:rsid w:val="71B73846"/>
    <w:rsid w:val="72B04AE6"/>
    <w:rsid w:val="72C53ED8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8EBA08-0A39-428A-986C-6E2A6358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  <w14:ligatures w14:val="standar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PH"/>
    </w:rPr>
  </w:style>
  <w:style w:type="character" w:customStyle="1" w:styleId="NoSpacingChar">
    <w:name w:val="No Spacing Char"/>
    <w:link w:val="NoSpacing"/>
    <w:uiPriority w:val="1"/>
    <w:qFormat/>
    <w:locked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A5"/>
    <w:rPr>
      <w:rFonts w:ascii="Segoe U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30C0BE-6061-4ADA-BDC2-A8E298592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Microsoft account</cp:lastModifiedBy>
  <cp:revision>20</cp:revision>
  <dcterms:created xsi:type="dcterms:W3CDTF">2020-04-19T11:37:00Z</dcterms:created>
  <dcterms:modified xsi:type="dcterms:W3CDTF">2025-07-20T15:18:00Z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D64B52A2F3544A728E0C75EE532B8D2F_13</vt:lpwstr>
  </property>
</Properties>
</file>