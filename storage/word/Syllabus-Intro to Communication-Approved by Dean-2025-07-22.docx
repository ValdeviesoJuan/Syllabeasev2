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067" w:type="dxa"/>
        <w:tblInd w:w="1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3069"/>
        <w:gridCol w:w="5301"/>
        <w:gridCol w:w="5697"/>
      </w:tblGrid>
      <w:tr w:rsidR="00334C22" w:rsidRPr="0028354C" w:rsidTr="00147162">
        <w:tc>
          <w:tcPr>
            <w:tcW w:w="8370" w:type="dxa"/>
            <w:gridSpan w:val="2"/>
            <w:vAlign w:val="center"/>
          </w:tcPr>
          <w:p w:rsidR="00334C22" w:rsidRPr="00AD29FA" w:rsidRDefault="001B572A">
            <w:pPr>
              <w:spacing w:after="0" w:line="240" w:lineRule="auto"/>
              <w:jc w:val="center"/>
              <w:rPr>
                <w:rFonts w:ascii="Times New Roman" w:hAnsi="Times New Roman" w:cs="Times New Roman"/>
                <w:b/>
                <w:bCs/>
                <w:sz w:val="24"/>
                <w:szCs w:val="24"/>
              </w:rPr>
            </w:pPr>
            <w:r w:rsidRPr="00AD29FA">
              <w:rPr>
                <w:rFonts w:ascii="Times New Roman" w:hAnsi="Times New Roman" w:cs="Times New Roman"/>
                <w:b/>
                <w:bCs/>
                <w:sz w:val="24"/>
                <w:szCs w:val="24"/>
              </w:rPr>
              <w:t>College of Engineering and Architecture</w:t>
            </w:r>
          </w:p>
          <w:p w:rsidR="00334C22" w:rsidRPr="0028354C" w:rsidRDefault="001B572A">
            <w:pPr>
              <w:spacing w:after="0" w:line="240" w:lineRule="auto"/>
              <w:jc w:val="center"/>
              <w:rPr>
                <w:rFonts w:ascii="Times New Roman" w:hAnsi="Times New Roman" w:cs="Times New Roman"/>
                <w:sz w:val="24"/>
                <w:szCs w:val="18"/>
                <w:u w:val="single"/>
              </w:rPr>
            </w:pPr>
            <w:r w:rsidRPr="00AD29FA">
              <w:rPr>
                <w:rFonts w:ascii="Times New Roman" w:hAnsi="Times New Roman" w:cs="Times New Roman"/>
                <w:sz w:val="24"/>
                <w:szCs w:val="24"/>
              </w:rPr>
              <w:t>Department of Computer Engineering</w:t>
            </w:r>
          </w:p>
        </w:tc>
        <w:tc>
          <w:tcPr>
            <w:tcW w:w="5697" w:type="dxa"/>
            <w:vAlign w:val="center"/>
          </w:tcPr>
          <w:p w:rsidR="00AD29FA" w:rsidRDefault="00AD29FA">
            <w:pPr>
              <w:spacing w:after="0" w:line="240" w:lineRule="auto"/>
              <w:jc w:val="both"/>
              <w:rPr>
                <w:rFonts w:ascii="Times New Roman" w:hAnsi="Times New Roman" w:cs="Times New Roman"/>
                <w:b/>
                <w:sz w:val="20"/>
                <w:szCs w:val="20"/>
                <w:u w:val="single"/>
              </w:rPr>
            </w:pPr>
          </w:p>
          <w:p w:rsidR="00334C22" w:rsidRPr="00AD29FA" w:rsidRDefault="001B572A">
            <w:pPr>
              <w:spacing w:after="0" w:line="240" w:lineRule="auto"/>
              <w:jc w:val="both"/>
              <w:rPr>
                <w:rFonts w:ascii="Times New Roman" w:hAnsi="Times New Roman" w:cs="Times New Roman"/>
                <w:b/>
                <w:sz w:val="20"/>
                <w:szCs w:val="20"/>
              </w:rPr>
            </w:pPr>
            <w:r w:rsidRPr="00AD29FA">
              <w:rPr>
                <w:rFonts w:ascii="Times New Roman" w:hAnsi="Times New Roman" w:cs="Times New Roman"/>
                <w:b/>
                <w:sz w:val="20"/>
                <w:szCs w:val="20"/>
                <w:u w:val="single"/>
              </w:rPr>
              <w:t>SYLLABUS</w:t>
            </w:r>
          </w:p>
          <w:p w:rsidR="00334C22" w:rsidRPr="00AD29FA" w:rsidRDefault="001B572A">
            <w:pPr>
              <w:spacing w:after="0" w:line="240" w:lineRule="auto"/>
              <w:jc w:val="both"/>
              <w:rPr>
                <w:rFonts w:ascii="Times New Roman" w:hAnsi="Times New Roman" w:cs="Times New Roman"/>
                <w:sz w:val="20"/>
                <w:szCs w:val="20"/>
              </w:rPr>
            </w:pPr>
            <w:r w:rsidRPr="00AD29FA">
              <w:rPr>
                <w:rFonts w:ascii="Times New Roman" w:hAnsi="Times New Roman" w:cs="Times New Roman"/>
                <w:sz w:val="20"/>
                <w:szCs w:val="20"/>
              </w:rPr>
              <w:t xml:space="preserve">Course Title: </w:t>
            </w:r>
            <w:r w:rsidRPr="00AD29FA">
              <w:rPr>
                <w:rFonts w:ascii="Times New Roman" w:hAnsi="Times New Roman" w:cs="Times New Roman"/>
                <w:b/>
                <w:bCs/>
                <w:sz w:val="20"/>
                <w:szCs w:val="20"/>
              </w:rPr>
              <w:t>Intro to Communication</w:t>
            </w:r>
          </w:p>
          <w:p w:rsidR="00334C22" w:rsidRPr="00AD29FA" w:rsidRDefault="001B572A">
            <w:pPr>
              <w:spacing w:after="0" w:line="240" w:lineRule="auto"/>
              <w:jc w:val="both"/>
              <w:rPr>
                <w:rFonts w:ascii="Times New Roman" w:hAnsi="Times New Roman" w:cs="Times New Roman"/>
                <w:sz w:val="20"/>
                <w:szCs w:val="20"/>
              </w:rPr>
            </w:pPr>
            <w:r w:rsidRPr="00AD29FA">
              <w:rPr>
                <w:rFonts w:ascii="Times New Roman" w:hAnsi="Times New Roman" w:cs="Times New Roman"/>
                <w:sz w:val="20"/>
                <w:szCs w:val="20"/>
              </w:rPr>
              <w:t xml:space="preserve">Course Code: </w:t>
            </w:r>
            <w:r w:rsidRPr="00AD29FA">
              <w:rPr>
                <w:rFonts w:ascii="Times New Roman" w:hAnsi="Times New Roman" w:cs="Times New Roman"/>
                <w:b/>
                <w:bCs/>
                <w:sz w:val="20"/>
                <w:szCs w:val="20"/>
              </w:rPr>
              <w:t>C01</w:t>
            </w:r>
          </w:p>
          <w:p w:rsidR="00334C22" w:rsidRDefault="004C09C9" w:rsidP="004C09C9">
            <w:pPr>
              <w:spacing w:after="0" w:line="240" w:lineRule="auto"/>
              <w:rPr>
                <w:rFonts w:ascii="Times New Roman" w:hAnsi="Times New Roman" w:cs="Times New Roman"/>
                <w:sz w:val="20"/>
                <w:szCs w:val="20"/>
              </w:rPr>
            </w:pPr>
            <w:r w:rsidRPr="00AD29FA">
              <w:rPr>
                <w:rFonts w:ascii="Times New Roman" w:hAnsi="Times New Roman" w:cs="Times New Roman"/>
                <w:sz w:val="20"/>
                <w:szCs w:val="20"/>
              </w:rPr>
              <w:t xml:space="preserve">Credits: </w:t>
            </w:r>
            <w:r w:rsidR="001B572A" w:rsidRPr="00AD29FA">
              <w:rPr>
                <w:rFonts w:ascii="Times New Roman" w:hAnsi="Times New Roman" w:cs="Times New Roman"/>
                <w:b/>
                <w:sz w:val="20"/>
                <w:szCs w:val="20"/>
              </w:rPr>
              <w:t>2 units (2 hours Lecture, 2 </w:t>
            </w:r>
            <w:proofErr w:type="spellStart"/>
            <w:r w:rsidR="001B572A" w:rsidRPr="00AD29FA">
              <w:rPr>
                <w:rFonts w:ascii="Times New Roman" w:hAnsi="Times New Roman" w:cs="Times New Roman"/>
                <w:b/>
                <w:sz w:val="20"/>
                <w:szCs w:val="20"/>
              </w:rPr>
              <w:t>hrs</w:t>
            </w:r>
            <w:proofErr w:type="spellEnd"/>
            <w:r w:rsidR="001B572A" w:rsidRPr="00AD29FA">
              <w:rPr>
                <w:rFonts w:ascii="Times New Roman" w:hAnsi="Times New Roman" w:cs="Times New Roman"/>
                <w:b/>
                <w:sz w:val="20"/>
                <w:szCs w:val="20"/>
              </w:rPr>
              <w:t xml:space="preserve"> Laboratory)</w:t>
            </w:r>
          </w:p>
          <w:p w:rsidR="00AD29FA" w:rsidRPr="0028354C" w:rsidRDefault="00AD29FA" w:rsidP="004C09C9">
            <w:pPr>
              <w:spacing w:after="0" w:line="240" w:lineRule="auto"/>
              <w:rPr>
                <w:rFonts w:ascii="Times New Roman" w:hAnsi="Times New Roman" w:cs="Times New Roman"/>
                <w:sz w:val="24"/>
                <w:szCs w:val="18"/>
              </w:rPr>
            </w:pPr>
          </w:p>
        </w:tc>
      </w:tr>
      <w:tr w:rsidR="00334C22" w:rsidRPr="0028354C" w:rsidTr="0028354C">
        <w:trPr>
          <w:trHeight w:val="2138"/>
        </w:trPr>
        <w:tc>
          <w:tcPr>
            <w:tcW w:w="3069" w:type="dxa"/>
          </w:tcPr>
          <w:p w:rsidR="00334C22" w:rsidRPr="0028354C" w:rsidRDefault="00334C22">
            <w:pPr>
              <w:spacing w:after="0" w:line="240" w:lineRule="auto"/>
              <w:jc w:val="both"/>
              <w:rPr>
                <w:rFonts w:ascii="Times New Roman" w:hAnsi="Times New Roman" w:cs="Times New Roman"/>
                <w:sz w:val="18"/>
                <w:szCs w:val="18"/>
                <w:lang w:val="en-US" w:eastAsia="en-PH"/>
              </w:rPr>
            </w:pPr>
          </w:p>
          <w:p w:rsidR="00334C22" w:rsidRPr="0028354C" w:rsidRDefault="001B572A">
            <w:pPr>
              <w:spacing w:after="0" w:line="240" w:lineRule="auto"/>
              <w:jc w:val="both"/>
              <w:rPr>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USTP Vision</w:t>
            </w:r>
          </w:p>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A nationally-recognized Science and Technology (S&amp;T) university providing the vital link between education and the economy</w:t>
            </w:r>
          </w:p>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rsidR="00334C22" w:rsidRPr="0028354C" w:rsidRDefault="001B572A">
            <w:pPr>
              <w:spacing w:after="0" w:line="240" w:lineRule="auto"/>
              <w:jc w:val="both"/>
              <w:rPr>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USTP Mission</w:t>
            </w:r>
          </w:p>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rsidR="00334C22" w:rsidRPr="0028354C" w:rsidRDefault="001B572A">
            <w:pPr>
              <w:pStyle w:val="ListParagraph"/>
              <w:numPr>
                <w:ilvl w:val="0"/>
                <w:numId w:val="1"/>
              </w:numPr>
              <w:spacing w:after="0" w:line="240" w:lineRule="auto"/>
              <w:ind w:left="437"/>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Bring the world of work (industry) into the actual higher education and training of the students;</w:t>
            </w:r>
          </w:p>
          <w:p w:rsidR="00334C22" w:rsidRPr="0028354C" w:rsidRDefault="001B572A">
            <w:pPr>
              <w:pStyle w:val="ListParagraph"/>
              <w:numPr>
                <w:ilvl w:val="0"/>
                <w:numId w:val="1"/>
              </w:numPr>
              <w:spacing w:after="0" w:line="240" w:lineRule="auto"/>
              <w:ind w:left="437"/>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Offer entrepreneurs of the opportunity to maximize their business potentials through a gamut of services from product conceptualization to commercialization;</w:t>
            </w:r>
          </w:p>
          <w:p w:rsidR="00334C22" w:rsidRPr="0028354C" w:rsidRDefault="001B572A">
            <w:pPr>
              <w:pStyle w:val="ListParagraph"/>
              <w:numPr>
                <w:ilvl w:val="0"/>
                <w:numId w:val="1"/>
              </w:numPr>
              <w:spacing w:after="0" w:line="240" w:lineRule="auto"/>
              <w:ind w:left="437"/>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Contribute significantly to the national development goals of food security and energy sufficiency through technology solutions.</w:t>
            </w:r>
          </w:p>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rsidR="00334C22" w:rsidRPr="0028354C" w:rsidRDefault="001B572A">
            <w:pPr>
              <w:spacing w:after="0" w:line="240" w:lineRule="auto"/>
              <w:jc w:val="both"/>
              <w:rPr>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Program Educational Objectives:</w:t>
            </w:r>
          </w:p>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xml:space="preserve"> </w:t>
            </w:r>
          </w:p>
          <w:tbl>
            <w:tblPr>
              <w:tblStyle w:val="TableGrid"/>
              <w:tblW w:w="301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18"/>
            </w:tblGrid>
            <w:tr w:rsidR="00334C22" w:rsidRPr="0028354C" w:rsidTr="00A124A7">
              <w:trPr>
                <w:trHeight w:val="262"/>
              </w:trPr>
              <w:tc>
                <w:tcPr>
                  <w:tcW w:w="3018" w:type="dxa"/>
                </w:tcPr>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PE01:</w:t>
                  </w:r>
                  <w:r w:rsidRPr="0028354C">
                    <w:rPr>
                      <w:rFonts w:ascii="Times New Roman" w:hAnsi="Times New Roman" w:cs="Times New Roman"/>
                      <w:sz w:val="18"/>
                      <w:szCs w:val="18"/>
                      <w:lang w:val="en-US" w:eastAsia="en-PH"/>
                    </w:rPr>
                    <w:t xml:space="preserve"> Graduates</w:t>
                  </w:r>
                </w:p>
              </w:tc>
            </w:tr>
            <w:tr w:rsidR="00334C22" w:rsidRPr="0028354C" w:rsidTr="00A124A7">
              <w:trPr>
                <w:trHeight w:val="262"/>
              </w:trPr>
              <w:tc>
                <w:tcPr>
                  <w:tcW w:w="3018" w:type="dxa"/>
                </w:tcPr>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PE02:</w:t>
                  </w:r>
                  <w:r w:rsidRPr="0028354C">
                    <w:rPr>
                      <w:rFonts w:ascii="Times New Roman" w:hAnsi="Times New Roman" w:cs="Times New Roman"/>
                      <w:sz w:val="18"/>
                      <w:szCs w:val="18"/>
                      <w:lang w:val="en-US" w:eastAsia="en-PH"/>
                    </w:rPr>
                    <w:t xml:space="preserve"> TESTING</w:t>
                  </w:r>
                </w:p>
              </w:tc>
            </w:tr>
          </w:tbl>
          <w:p w:rsidR="00334C22" w:rsidRPr="0028354C" w:rsidRDefault="00334C22">
            <w:pPr>
              <w:spacing w:after="0" w:line="240" w:lineRule="auto"/>
              <w:jc w:val="both"/>
              <w:rPr>
                <w:rFonts w:ascii="Times New Roman" w:hAnsi="Times New Roman" w:cs="Times New Roman"/>
                <w:sz w:val="18"/>
                <w:szCs w:val="18"/>
                <w:lang w:val="en-US" w:eastAsia="en-PH"/>
              </w:rPr>
            </w:pPr>
          </w:p>
          <w:p w:rsidR="00334C22" w:rsidRPr="0028354C" w:rsidRDefault="00334C22">
            <w:pPr>
              <w:tabs>
                <w:tab w:val="left" w:pos="262"/>
              </w:tabs>
              <w:spacing w:after="0" w:line="240" w:lineRule="auto"/>
              <w:jc w:val="both"/>
              <w:rPr>
                <w:rFonts w:ascii="Times New Roman" w:hAnsi="Times New Roman" w:cs="Times New Roman"/>
                <w:sz w:val="18"/>
                <w:szCs w:val="18"/>
              </w:rPr>
            </w:pPr>
          </w:p>
          <w:p w:rsidR="00334C22" w:rsidRPr="0028354C" w:rsidRDefault="00334C22">
            <w:pPr>
              <w:spacing w:after="0" w:line="240" w:lineRule="auto"/>
              <w:jc w:val="both"/>
              <w:rPr>
                <w:rFonts w:ascii="Times New Roman" w:hAnsi="Times New Roman" w:cs="Times New Roman"/>
                <w:b/>
                <w:sz w:val="18"/>
                <w:szCs w:val="18"/>
                <w:lang w:val="en-US" w:eastAsia="en-PH"/>
              </w:rPr>
            </w:pPr>
          </w:p>
          <w:p w:rsidR="00334C22" w:rsidRPr="0028354C" w:rsidRDefault="00334C22">
            <w:pPr>
              <w:spacing w:after="0" w:line="240" w:lineRule="auto"/>
              <w:jc w:val="both"/>
              <w:rPr>
                <w:rFonts w:ascii="Times New Roman" w:hAnsi="Times New Roman" w:cs="Times New Roman"/>
                <w:b/>
                <w:sz w:val="18"/>
                <w:szCs w:val="18"/>
                <w:lang w:val="en-US" w:eastAsia="en-PH"/>
              </w:rPr>
            </w:pPr>
          </w:p>
          <w:p w:rsidR="00334C22" w:rsidRPr="0028354C" w:rsidRDefault="001B572A">
            <w:pPr>
              <w:spacing w:after="0" w:line="240" w:lineRule="auto"/>
              <w:jc w:val="both"/>
              <w:rPr>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Program Outcomes:</w:t>
            </w:r>
          </w:p>
          <w:tbl>
            <w:tblPr>
              <w:tblStyle w:val="TableGrid"/>
              <w:tblW w:w="0" w:type="auto"/>
              <w:tblInd w:w="5" w:type="dxa"/>
              <w:tblLayout w:type="fixed"/>
              <w:tblLook w:val="04A0" w:firstRow="1" w:lastRow="0" w:firstColumn="1" w:lastColumn="0" w:noHBand="0" w:noVBand="1"/>
            </w:tblPr>
            <w:tblGrid>
              <w:gridCol w:w="2831"/>
            </w:tblGrid>
            <w:tr w:rsidR="00334C22" w:rsidRPr="0028354C" w:rsidTr="00A124A7">
              <w:trPr>
                <w:trHeight w:val="271"/>
              </w:trPr>
              <w:tc>
                <w:tcPr>
                  <w:tcW w:w="2831" w:type="dxa"/>
                  <w:tcBorders>
                    <w:top w:val="nil"/>
                    <w:left w:val="nil"/>
                    <w:bottom w:val="nil"/>
                    <w:right w:val="nil"/>
                  </w:tcBorders>
                </w:tcPr>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A: </w:t>
                  </w:r>
                  <w:r w:rsidRPr="0028354C">
                    <w:rPr>
                      <w:rFonts w:ascii="Times New Roman" w:hAnsi="Times New Roman" w:cs="Times New Roman"/>
                      <w:sz w:val="18"/>
                      <w:szCs w:val="18"/>
                      <w:lang w:val="en-US" w:eastAsia="en-PH"/>
                    </w:rPr>
                    <w:t>Apply Knowledge</w:t>
                  </w:r>
                </w:p>
              </w:tc>
            </w:tr>
            <w:tr w:rsidR="00334C22" w:rsidRPr="0028354C" w:rsidTr="00A124A7">
              <w:trPr>
                <w:trHeight w:val="271"/>
              </w:trPr>
              <w:tc>
                <w:tcPr>
                  <w:tcW w:w="2831" w:type="dxa"/>
                  <w:tcBorders>
                    <w:top w:val="nil"/>
                    <w:left w:val="nil"/>
                    <w:bottom w:val="nil"/>
                    <w:right w:val="nil"/>
                  </w:tcBorders>
                </w:tcPr>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B: </w:t>
                  </w:r>
                  <w:r w:rsidRPr="0028354C">
                    <w:rPr>
                      <w:rFonts w:ascii="Times New Roman" w:hAnsi="Times New Roman" w:cs="Times New Roman"/>
                      <w:sz w:val="18"/>
                      <w:szCs w:val="18"/>
                      <w:lang w:val="en-US" w:eastAsia="en-PH"/>
                    </w:rPr>
                    <w:t>Hello World</w:t>
                  </w:r>
                </w:p>
              </w:tc>
            </w:tr>
          </w:tbl>
          <w:p w:rsidR="00334C22" w:rsidRPr="0028354C" w:rsidRDefault="00334C22">
            <w:pPr>
              <w:spacing w:after="0" w:line="240" w:lineRule="auto"/>
              <w:jc w:val="both"/>
              <w:rPr>
                <w:rFonts w:ascii="Times New Roman" w:hAnsi="Times New Roman" w:cs="Times New Roman"/>
                <w:sz w:val="18"/>
                <w:szCs w:val="18"/>
                <w:lang w:val="en-US" w:eastAsia="en-PH"/>
              </w:rPr>
            </w:pPr>
          </w:p>
        </w:tc>
        <w:tc>
          <w:tcPr>
            <w:tcW w:w="10998" w:type="dxa"/>
            <w:gridSpan w:val="2"/>
          </w:tcPr>
          <w:p w:rsidR="00334C22" w:rsidRPr="0028354C" w:rsidRDefault="00334C22">
            <w:pPr>
              <w:spacing w:after="0" w:line="240" w:lineRule="auto"/>
              <w:jc w:val="both"/>
              <w:rPr>
                <w:rFonts w:ascii="Times New Roman" w:hAnsi="Times New Roman" w:cs="Times New Roman"/>
                <w:sz w:val="18"/>
                <w:szCs w:val="18"/>
              </w:rPr>
            </w:pPr>
          </w:p>
          <w:tbl>
            <w:tblPr>
              <w:tblStyle w:val="TableGrid"/>
              <w:tblW w:w="5000" w:type="pct"/>
              <w:tblLayout w:type="fixed"/>
              <w:tblLook w:val="04A0" w:firstRow="1" w:lastRow="0" w:firstColumn="1" w:lastColumn="0" w:noHBand="0" w:noVBand="1"/>
            </w:tblPr>
            <w:tblGrid>
              <w:gridCol w:w="5379"/>
              <w:gridCol w:w="5379"/>
            </w:tblGrid>
            <w:tr w:rsidR="00334C22" w:rsidRPr="0028354C" w:rsidTr="00147162">
              <w:tc>
                <w:tcPr>
                  <w:tcW w:w="2500" w:type="pct"/>
                </w:tcPr>
                <w:p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Semester/Year:</w:t>
                  </w:r>
                  <w:r w:rsidRPr="0028354C">
                    <w:rPr>
                      <w:rFonts w:ascii="Times New Roman" w:hAnsi="Times New Roman" w:cs="Times New Roman"/>
                      <w:b/>
                      <w:bCs/>
                      <w:sz w:val="20"/>
                      <w:szCs w:val="18"/>
                    </w:rPr>
                    <w:t>1st Semester SY 2024-2025</w:t>
                  </w:r>
                </w:p>
                <w:p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Class Schedule: Hello World Hello World Hello World Hello World Hello World Hello World Hello World Hello World Hello WorldHello WorldHello World Hello World Hello World Hello World Hello WorldHello WorldHello World Hello World Hello World Hello World Hello World Hello WorldHello WorldHello World Hello WorldHello World Hello World Hello World Hello World Hello WorldHello WorldHello WorldHello WorldHello WorldHello WorldHello World</w:t>
                  </w:r>
                </w:p>
                <w:p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Bldg./Rm. No.: Sanitarium 4th floor</w:t>
                  </w:r>
                </w:p>
                <w:p w:rsidR="00334C22" w:rsidRPr="0028354C" w:rsidRDefault="00334C22">
                  <w:pPr>
                    <w:spacing w:after="0" w:line="240" w:lineRule="auto"/>
                    <w:jc w:val="both"/>
                    <w:rPr>
                      <w:rFonts w:ascii="Times New Roman" w:hAnsi="Times New Roman" w:cs="Times New Roman"/>
                      <w:sz w:val="20"/>
                      <w:szCs w:val="18"/>
                    </w:rPr>
                  </w:pPr>
                </w:p>
              </w:tc>
              <w:tc>
                <w:tcPr>
                  <w:tcW w:w="2500" w:type="pct"/>
                </w:tcPr>
                <w:p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Prerequisite(s):Know how to marceline</w:t>
                  </w:r>
                </w:p>
                <w:p w:rsidR="00334C22" w:rsidRPr="0028354C" w:rsidRDefault="00334C22">
                  <w:pPr>
                    <w:spacing w:after="0" w:line="240" w:lineRule="auto"/>
                    <w:jc w:val="both"/>
                    <w:rPr>
                      <w:rFonts w:ascii="Times New Roman" w:hAnsi="Times New Roman" w:cs="Times New Roman"/>
                      <w:sz w:val="20"/>
                      <w:szCs w:val="18"/>
                    </w:rPr>
                  </w:pPr>
                </w:p>
                <w:p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Co-requisite(s):Know how to slide</w:t>
                  </w:r>
                </w:p>
                <w:p w:rsidR="00334C22" w:rsidRPr="0028354C" w:rsidRDefault="00334C22">
                  <w:pPr>
                    <w:spacing w:after="0" w:line="240" w:lineRule="auto"/>
                    <w:jc w:val="both"/>
                    <w:rPr>
                      <w:rFonts w:ascii="Times New Roman" w:hAnsi="Times New Roman" w:cs="Times New Roman"/>
                      <w:sz w:val="20"/>
                      <w:szCs w:val="18"/>
                    </w:rPr>
                  </w:pPr>
                </w:p>
              </w:tc>
            </w:tr>
            <w:tr w:rsidR="00334C22" w:rsidRPr="0028354C" w:rsidTr="00147162">
              <w:tc>
                <w:tcPr>
                  <w:tcW w:w="2500" w:type="pct"/>
                </w:tcPr>
                <w:p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 xml:space="preserve">Instructor: </w:t>
                  </w:r>
                  <w:r w:rsidRPr="009E312E">
                    <w:rPr>
                      <w:rFonts w:ascii="Times New Roman" w:hAnsi="Times New Roman" w:cs="Times New Roman"/>
                      <w:b/>
                      <w:sz w:val="20"/>
                      <w:szCs w:val="18"/>
                    </w:rPr>
                    <w:t>Kent Vicente</w:t>
                  </w:r>
                </w:p>
                <w:p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Email:  vicente.kent123@gmail.com</w:t>
                  </w:r>
                </w:p>
                <w:p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Mobile No.: 09953227275</w:t>
                  </w:r>
                </w:p>
              </w:tc>
              <w:tc>
                <w:tcPr>
                  <w:tcW w:w="2500" w:type="pct"/>
                </w:tcPr>
                <w:p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Consultation Schedule:  Hello WorldHello WorldHello WorldHello WorldHello WorldHello WorldHello WorldHello WorldHello WorldHello WorldHello WorldHello WorldHello WorldHello WorldHello WorldHello WorldHello WorldHello WorldHello WorldHello WorldHello Worldv</w:t>
                  </w:r>
                </w:p>
                <w:p w:rsidR="00334C22" w:rsidRPr="0028354C" w:rsidRDefault="001B572A">
                  <w:pPr>
                    <w:spacing w:after="0" w:line="240" w:lineRule="auto"/>
                    <w:jc w:val="both"/>
                    <w:rPr>
                      <w:rFonts w:ascii="Times New Roman" w:hAnsi="Times New Roman" w:cs="Times New Roman"/>
                      <w:sz w:val="20"/>
                      <w:szCs w:val="18"/>
                    </w:rPr>
                  </w:pPr>
                  <w:proofErr w:type="spellStart"/>
                  <w:r w:rsidRPr="0028354C">
                    <w:rPr>
                      <w:rFonts w:ascii="Times New Roman" w:hAnsi="Times New Roman" w:cs="Times New Roman"/>
                      <w:sz w:val="20"/>
                      <w:szCs w:val="18"/>
                    </w:rPr>
                    <w:t>Bldg.Rm</w:t>
                  </w:r>
                  <w:proofErr w:type="spellEnd"/>
                  <w:r w:rsidRPr="0028354C">
                    <w:rPr>
                      <w:rFonts w:ascii="Times New Roman" w:hAnsi="Times New Roman" w:cs="Times New Roman"/>
                      <w:sz w:val="20"/>
                      <w:szCs w:val="18"/>
                    </w:rPr>
                    <w:t>. No.: 4-101</w:t>
                  </w:r>
                </w:p>
                <w:p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 xml:space="preserve">Office Phone No./Local: </w:t>
                  </w:r>
                </w:p>
                <w:p w:rsidR="00334C22" w:rsidRPr="0028354C" w:rsidRDefault="00334C22">
                  <w:pPr>
                    <w:spacing w:after="0" w:line="240" w:lineRule="auto"/>
                    <w:jc w:val="both"/>
                    <w:rPr>
                      <w:rFonts w:ascii="Times New Roman" w:hAnsi="Times New Roman" w:cs="Times New Roman"/>
                      <w:sz w:val="20"/>
                      <w:szCs w:val="18"/>
                    </w:rPr>
                  </w:pPr>
                </w:p>
              </w:tc>
            </w:tr>
            <w:tr w:rsidR="00334C22" w:rsidRPr="0028354C" w:rsidTr="00147162">
              <w:tc>
                <w:tcPr>
                  <w:tcW w:w="5000" w:type="pct"/>
                  <w:gridSpan w:val="2"/>
                </w:tcPr>
                <w:p w:rsidR="00334C22" w:rsidRPr="0028354C" w:rsidRDefault="00334C22">
                  <w:pPr>
                    <w:pStyle w:val="ListParagraph"/>
                    <w:spacing w:after="0" w:line="240" w:lineRule="auto"/>
                    <w:ind w:left="402"/>
                    <w:jc w:val="both"/>
                    <w:rPr>
                      <w:rFonts w:ascii="Times New Roman" w:hAnsi="Times New Roman" w:cs="Times New Roman"/>
                      <w:b/>
                      <w:sz w:val="20"/>
                      <w:szCs w:val="20"/>
                    </w:rPr>
                  </w:pPr>
                </w:p>
                <w:p w:rsidR="00334C22" w:rsidRPr="009E312E" w:rsidRDefault="001B572A" w:rsidP="004C09C9">
                  <w:pPr>
                    <w:pStyle w:val="ListParagraph"/>
                    <w:numPr>
                      <w:ilvl w:val="0"/>
                      <w:numId w:val="2"/>
                    </w:numPr>
                    <w:spacing w:after="0" w:line="240" w:lineRule="auto"/>
                    <w:ind w:left="402" w:hanging="409"/>
                    <w:jc w:val="both"/>
                    <w:rPr>
                      <w:rFonts w:ascii="Times New Roman" w:hAnsi="Times New Roman" w:cs="Times New Roman"/>
                      <w:b/>
                      <w:sz w:val="20"/>
                      <w:szCs w:val="20"/>
                    </w:rPr>
                  </w:pPr>
                  <w:r w:rsidRPr="009E312E">
                    <w:rPr>
                      <w:rFonts w:ascii="Times New Roman" w:hAnsi="Times New Roman" w:cs="Times New Roman"/>
                      <w:b/>
                      <w:sz w:val="20"/>
                      <w:szCs w:val="20"/>
                    </w:rPr>
                    <w:t>Course Description:</w:t>
                  </w:r>
                  <w:r w:rsidR="004C09C9" w:rsidRPr="009E312E">
                    <w:rPr>
                      <w:rFonts w:ascii="Times New Roman" w:hAnsi="Times New Roman" w:cs="Times New Roman"/>
                      <w:b/>
                      <w:sz w:val="20"/>
                      <w:szCs w:val="20"/>
                    </w:rPr>
                    <w:t xml:space="preserve"> </w:t>
                  </w:r>
                  <w:r w:rsidRPr="009E312E">
                    <w:rPr>
                      <w:rFonts w:ascii="Times New Roman" w:hAnsi="Times New Roman" w:cs="Times New Roman"/>
                      <w:i/>
                      <w:sz w:val="20"/>
                      <w:szCs w:val="20"/>
                    </w:rPr>
                    <w:t>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w:t>
                  </w:r>
                </w:p>
                <w:p w:rsidR="00334C22" w:rsidRPr="0028354C" w:rsidRDefault="00334C22">
                  <w:pPr>
                    <w:spacing w:before="3" w:after="0" w:line="240" w:lineRule="auto"/>
                    <w:ind w:left="600" w:right="219"/>
                    <w:jc w:val="both"/>
                    <w:rPr>
                      <w:rFonts w:ascii="Times New Roman" w:eastAsia="Times New Roman" w:hAnsi="Times New Roman" w:cs="Times New Roman"/>
                      <w:sz w:val="20"/>
                      <w:szCs w:val="20"/>
                    </w:rPr>
                  </w:pPr>
                </w:p>
              </w:tc>
            </w:tr>
            <w:tr w:rsidR="00334C22" w:rsidRPr="0028354C" w:rsidTr="00147162">
              <w:trPr>
                <w:trHeight w:val="90"/>
              </w:trPr>
              <w:tc>
                <w:tcPr>
                  <w:tcW w:w="5000" w:type="pct"/>
                  <w:gridSpan w:val="2"/>
                </w:tcPr>
                <w:p w:rsidR="00334C22" w:rsidRPr="0028354C" w:rsidRDefault="00334C22">
                  <w:pPr>
                    <w:pStyle w:val="ListParagraph"/>
                    <w:spacing w:after="0" w:line="240" w:lineRule="auto"/>
                    <w:ind w:left="409"/>
                    <w:jc w:val="both"/>
                    <w:rPr>
                      <w:rFonts w:ascii="Times New Roman" w:hAnsi="Times New Roman" w:cs="Times New Roman"/>
                      <w:b/>
                      <w:sz w:val="18"/>
                      <w:szCs w:val="18"/>
                    </w:rPr>
                  </w:pPr>
                </w:p>
                <w:p w:rsidR="00334C22" w:rsidRPr="009E312E" w:rsidRDefault="001B572A">
                  <w:pPr>
                    <w:pStyle w:val="ListParagraph"/>
                    <w:numPr>
                      <w:ilvl w:val="0"/>
                      <w:numId w:val="2"/>
                    </w:numPr>
                    <w:spacing w:after="0" w:line="240" w:lineRule="auto"/>
                    <w:ind w:left="762"/>
                    <w:jc w:val="both"/>
                    <w:rPr>
                      <w:rFonts w:ascii="Times New Roman" w:hAnsi="Times New Roman" w:cs="Times New Roman"/>
                      <w:b/>
                      <w:sz w:val="20"/>
                      <w:szCs w:val="20"/>
                    </w:rPr>
                  </w:pPr>
                  <w:r w:rsidRPr="009E312E">
                    <w:rPr>
                      <w:rFonts w:ascii="Times New Roman" w:hAnsi="Times New Roman" w:cs="Times New Roman"/>
                      <w:b/>
                      <w:sz w:val="20"/>
                      <w:szCs w:val="20"/>
                    </w:rPr>
                    <w:t xml:space="preserve">Course Outcome: </w:t>
                  </w:r>
                </w:p>
                <w:tbl>
                  <w:tblGrid>
                    <w:gridCol/>
                    <w:gridCol w:w="300" w:type="dxa"/>
                    <w:gridCol w:w="300" w:type="dxa"/>
                  </w:tblGrid>
                  <w:tblPr>
                    <w:tblW w:w="5000" w:type="pct"/>
                    <w:tblLayout w:type="autofit"/>
                    <w:tblCellMar>
                      <w:top w:w="0" w:type="dxa"/>
                      <w:left w:w="50" w:type="dxa"/>
                      <w:right w:w="5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500" w:type="dxa"/>
                        <w:vAlign w:val="center"/>
                        <w:vMerge w:val="restart"/>
                        <w:noWrap/>
                      </w:tcPr>
                      <w:p>
                        <w:pPr>
                          <w:jc w:val="center"/>
                          <w:spacing w:before="0" w:after="0"/>
                        </w:pPr>
                        <w:r>
                          <w:rPr>
                            <w:rFonts w:ascii="Times New Roman" w:hAnsi="Times New Roman" w:eastAsia="Times New Roman" w:cs="Times New Roman"/>
                            <w:sz w:val="18"/>
                            <w:szCs w:val="18"/>
                            <w:b w:val="1"/>
                            <w:bCs w:val="1"/>
                          </w:rPr>
                          <w:t xml:space="preserve">Course Outcomes (CO)</w:t>
                        </w:r>
                      </w:p>
                    </w:tc>
                    <w:tc>
                      <w:tcPr>
                        <w:tcW w:w="600" w:type="dxa"/>
                        <w:vAlign w:val="center"/>
                        <w:gridSpan w:val="2"/>
                        <w:noWrap/>
                      </w:tcPr>
                      <w:p>
                        <w:pPr>
                          <w:jc w:val="center"/>
                          <w:spacing w:before="0" w:after="0"/>
                        </w:pPr>
                        <w:r>
                          <w:rPr>
                            <w:rFonts w:ascii="Times New Roman" w:hAnsi="Times New Roman" w:eastAsia="Times New Roman" w:cs="Times New Roman"/>
                            <w:sz w:val="18"/>
                            <w:szCs w:val="18"/>
                            <w:b w:val="1"/>
                            <w:bCs w:val="1"/>
                          </w:rPr>
                          <w:t xml:space="preserve">Program Outcomes (PO)</w:t>
                        </w:r>
                      </w:p>
                    </w:tc>
                  </w:tr>
                  <w:tr>
                    <w:trPr/>
                    <w:tc>
                      <w:tcPr>
                        <w:vMerge w:val="continue"/>
                        <w:noWrap/>
                      </w:tcP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1</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2</w:t>
                        </w:r>
                      </w:p>
                    </w:tc>
                  </w:tr>
                  <w:tr>
                    <w:trPr/>
                    <w:tc>
                      <w:tcPr>
                        <w:tcW w:w="2500" w:type="dxa"/>
                        <w:noWrap/>
                      </w:tcPr>
                      <w:p>
                        <w:pPr>
                          <w:jc w:val="left"/>
                        </w:pPr>
                        <w:r>
                          <w:rPr>
                            <w:rFonts w:ascii="Times New Roman" w:hAnsi="Times New Roman" w:eastAsia="Times New Roman" w:cs="Times New Roman"/>
                            <w:sz w:val="18"/>
                            <w:szCs w:val="18"/>
                          </w:rPr>
                          <w:t xml:space="preserve">CO1: Upon completion</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
                        </w:r>
                      </w:p>
                    </w:tc>
                  </w:tr>
                  <w:tr>
                    <w:trPr/>
                    <w:tc>
                      <w:tcPr>
                        <w:tcW w:w="2500" w:type="dxa"/>
                        <w:noWrap/>
                      </w:tcPr>
                      <w:p>
                        <w:pPr>
                          <w:jc w:val="left"/>
                        </w:pPr>
                        <w:r>
                          <w:rPr>
                            <w:rFonts w:ascii="Times New Roman" w:hAnsi="Times New Roman" w:eastAsia="Times New Roman" w:cs="Times New Roman"/>
                            <w:sz w:val="18"/>
                            <w:szCs w:val="18"/>
                          </w:rPr>
                          <w:t xml:space="preserve">CO2: TEST</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
                        </w:r>
                      </w:p>
                    </w:tc>
                  </w:tr>
                </w:tbl>
                <w:p w:rsidR="00334C22" w:rsidRPr="0028354C" w:rsidRDefault="00334C22">
                  <w:pPr>
                    <w:pStyle w:val="ListParagraph"/>
                    <w:spacing w:after="0" w:line="240" w:lineRule="auto"/>
                    <w:ind w:left="42"/>
                    <w:jc w:val="both"/>
                    <w:rPr>
                      <w:rFonts w:ascii="Times New Roman" w:hAnsi="Times New Roman" w:cs="Times New Roman"/>
                      <w:b/>
                      <w:szCs w:val="18"/>
                    </w:rPr>
                  </w:pPr>
                </w:p>
                <w:p w:rsidR="00334C22" w:rsidRPr="0028354C" w:rsidRDefault="00334C22">
                  <w:pPr>
                    <w:pStyle w:val="ListParagraph"/>
                    <w:spacing w:after="0" w:line="240" w:lineRule="auto"/>
                    <w:ind w:left="42"/>
                    <w:jc w:val="both"/>
                    <w:rPr>
                      <w:rFonts w:ascii="Times New Roman" w:hAnsi="Times New Roman" w:cs="Times New Roman"/>
                      <w:b/>
                      <w:szCs w:val="18"/>
                    </w:rPr>
                  </w:pPr>
                </w:p>
                <w:p w:rsidR="00334C22" w:rsidRPr="0028354C" w:rsidRDefault="00334C22">
                  <w:pPr>
                    <w:pStyle w:val="ListParagraph"/>
                    <w:spacing w:after="0" w:line="240" w:lineRule="auto"/>
                    <w:ind w:left="42"/>
                    <w:jc w:val="both"/>
                    <w:rPr>
                      <w:rFonts w:ascii="Times New Roman" w:hAnsi="Times New Roman" w:cs="Times New Roman"/>
                      <w:b/>
                      <w:szCs w:val="18"/>
                    </w:rPr>
                  </w:pPr>
                </w:p>
                <w:p w:rsidR="00334C22" w:rsidRPr="0028354C" w:rsidRDefault="00334C22">
                  <w:pPr>
                    <w:spacing w:after="0" w:line="240" w:lineRule="auto"/>
                    <w:jc w:val="both"/>
                    <w:rPr>
                      <w:rFonts w:ascii="Times New Roman" w:hAnsi="Times New Roman" w:cs="Times New Roman"/>
                      <w:b/>
                      <w:sz w:val="18"/>
                      <w:szCs w:val="18"/>
                    </w:rPr>
                  </w:pPr>
                </w:p>
              </w:tc>
            </w:tr>
            <w:tr w:rsidR="00334C22" w:rsidRPr="0028354C" w:rsidTr="00147162">
              <w:tc>
                <w:tcPr>
                  <w:tcW w:w="5000" w:type="pct"/>
                  <w:gridSpan w:val="2"/>
                </w:tcPr>
                <w:p w:rsidR="00334C22" w:rsidRPr="0028354C" w:rsidRDefault="00334C22">
                  <w:pPr>
                    <w:spacing w:after="0" w:line="240" w:lineRule="auto"/>
                    <w:jc w:val="both"/>
                    <w:rPr>
                      <w:rFonts w:ascii="Times New Roman" w:hAnsi="Times New Roman" w:cs="Times New Roman"/>
                      <w:b/>
                      <w:sz w:val="18"/>
                      <w:szCs w:val="18"/>
                    </w:rPr>
                  </w:pPr>
                </w:p>
                <w:p w:rsidR="00334C22" w:rsidRPr="0028354C" w:rsidRDefault="001B572A">
                  <w:pPr>
                    <w:pStyle w:val="ListParagraph"/>
                    <w:numPr>
                      <w:ilvl w:val="0"/>
                      <w:numId w:val="2"/>
                    </w:numPr>
                    <w:spacing w:after="0" w:line="240" w:lineRule="auto"/>
                    <w:ind w:left="409" w:hanging="409"/>
                    <w:jc w:val="both"/>
                    <w:rPr>
                      <w:rFonts w:ascii="Times New Roman" w:hAnsi="Times New Roman" w:cs="Times New Roman"/>
                      <w:b/>
                      <w:sz w:val="20"/>
                      <w:szCs w:val="18"/>
                    </w:rPr>
                  </w:pPr>
                  <w:r w:rsidRPr="0028354C">
                    <w:rPr>
                      <w:rFonts w:ascii="Times New Roman" w:hAnsi="Times New Roman" w:cs="Times New Roman"/>
                      <w:b/>
                      <w:sz w:val="20"/>
                      <w:szCs w:val="18"/>
                    </w:rPr>
                    <w:t>Course Outline:</w:t>
                  </w:r>
                </w:p>
                <w:p w:rsidR="00334C22" w:rsidRPr="0028354C" w:rsidRDefault="00334C22">
                  <w:pPr>
                    <w:spacing w:after="0" w:line="240" w:lineRule="auto"/>
                    <w:jc w:val="both"/>
                    <w:rPr>
                      <w:rFonts w:ascii="Times New Roman" w:hAnsi="Times New Roman" w:cs="Times New Roman"/>
                      <w:b/>
                      <w:sz w:val="18"/>
                      <w:szCs w:val="18"/>
                    </w:rPr>
                  </w:pPr>
                </w:p>
                <w:tbl>
                  <w:tblPr>
                    <w:tblStyle w:val="TableGrid"/>
                    <w:tblW w:w="5000" w:type="pct"/>
                    <w:tblLayout w:type="fixed"/>
                    <w:tblLook w:val="04A0" w:firstRow="1" w:lastRow="0" w:firstColumn="1" w:lastColumn="0" w:noHBand="0" w:noVBand="1"/>
                  </w:tblPr>
                  <w:tblGrid>
                    <w:gridCol w:w="1198"/>
                    <w:gridCol w:w="1080"/>
                    <w:gridCol w:w="1890"/>
                    <w:gridCol w:w="1350"/>
                    <w:gridCol w:w="1080"/>
                    <w:gridCol w:w="990"/>
                    <w:gridCol w:w="1170"/>
                    <w:gridCol w:w="990"/>
                    <w:gridCol w:w="784"/>
                  </w:tblGrid>
                  <w:tr w:rsidR="00334C22" w:rsidRPr="0028354C" w:rsidTr="00861949">
                    <w:trPr>
                      <w:trHeight w:val="90"/>
                    </w:trPr>
                    <w:tc>
                      <w:tcPr>
                        <w:tcW w:w="1198" w:type="dxa"/>
                        <w:vAlign w:val="center"/>
                      </w:tcPr>
                      <w:p w:rsidR="00334C22" w:rsidRPr="00861949" w:rsidRDefault="0028354C" w:rsidP="0028354C">
                        <w:pPr>
                          <w:spacing w:after="0" w:line="240" w:lineRule="auto"/>
                          <w:ind w:right="205"/>
                          <w:jc w:val="center"/>
                          <w:rPr>
                            <w:rFonts w:ascii="Times New Roman" w:hAnsi="Times New Roman" w:cs="Times New Roman"/>
                            <w:b/>
                            <w:sz w:val="18"/>
                            <w:szCs w:val="18"/>
                          </w:rPr>
                        </w:pPr>
                        <w:r w:rsidRPr="00861949">
                          <w:rPr>
                            <w:rFonts w:ascii="Times New Roman" w:hAnsi="Times New Roman" w:cs="Times New Roman"/>
                            <w:b/>
                            <w:sz w:val="18"/>
                            <w:szCs w:val="18"/>
                          </w:rPr>
                          <w:t>Allotted Time</w:t>
                        </w:r>
                      </w:p>
                    </w:tc>
                    <w:tc>
                      <w:tcPr>
                        <w:tcW w:w="1080" w:type="dxa"/>
                        <w:vAlign w:val="center"/>
                      </w:tcPr>
                      <w:p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 xml:space="preserve">Course </w:t>
                        </w:r>
                      </w:p>
                      <w:p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Outcomes (CO)</w:t>
                        </w:r>
                      </w:p>
                    </w:tc>
                    <w:tc>
                      <w:tcPr>
                        <w:tcW w:w="1890" w:type="dxa"/>
                        <w:vAlign w:val="center"/>
                      </w:tcPr>
                      <w:p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Intended Learning Outcomes (ILO)</w:t>
                        </w:r>
                      </w:p>
                    </w:tc>
                    <w:tc>
                      <w:tcPr>
                        <w:tcW w:w="1350" w:type="dxa"/>
                        <w:vAlign w:val="center"/>
                      </w:tcPr>
                      <w:p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Topic/s</w:t>
                        </w:r>
                      </w:p>
                    </w:tc>
                    <w:tc>
                      <w:tcPr>
                        <w:tcW w:w="1080" w:type="dxa"/>
                        <w:vAlign w:val="center"/>
                      </w:tcPr>
                      <w:p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Suggested Readings</w:t>
                        </w:r>
                      </w:p>
                    </w:tc>
                    <w:tc>
                      <w:tcPr>
                        <w:tcW w:w="990" w:type="dxa"/>
                        <w:vAlign w:val="center"/>
                      </w:tcPr>
                      <w:p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Teaching-Learning Activities</w:t>
                        </w:r>
                      </w:p>
                    </w:tc>
                    <w:tc>
                      <w:tcPr>
                        <w:tcW w:w="1170" w:type="dxa"/>
                        <w:vAlign w:val="center"/>
                      </w:tcPr>
                      <w:p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Assessment Tasks/Tools</w:t>
                        </w:r>
                      </w:p>
                    </w:tc>
                    <w:tc>
                      <w:tcPr>
                        <w:tcW w:w="990" w:type="dxa"/>
                        <w:vAlign w:val="center"/>
                      </w:tcPr>
                      <w:p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Grading Criteria</w:t>
                        </w:r>
                      </w:p>
                    </w:tc>
                    <w:tc>
                      <w:tcPr>
                        <w:tcW w:w="784" w:type="dxa"/>
                        <w:vAlign w:val="center"/>
                      </w:tcPr>
                      <w:p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Remarks</w:t>
                        </w:r>
                      </w:p>
                    </w:tc>
                  </w:tr>
                  <w:tr w:rsidR="00334C22" w:rsidRPr="0028354C" w:rsidTr="00861949">
                    <w:tc>
                      <w:tcPr>
                        <w:tcW w:w="1198" w:type="dxa"/>
                        <w:vAlign w:val="center"/>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2hours4</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CO1</w:t>
                        </w:r>
                      </w:p>
                    </w:tc>
                    <w:tc>
                      <w:tcPr>
                        <w:tcW w:w="18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tesing</w:t>
                        </w:r>
                      </w:p>
                    </w:tc>
                    <w:tc>
                      <w:tcPr>
                        <w:tcW w:w="135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asd</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asd</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asd</w:t>
                        </w:r>
                      </w:p>
                    </w:tc>
                    <w:tc>
                      <w:tcPr>
                        <w:tcW w:w="117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asd</w:t>
                        </w:r>
                      </w:p>
                    </w:tc>
                    <w:tc>
                      <w:tcPr>
                        <w:tcW w:w="990" w:type="dxa"/>
                      </w:tcPr>
                      <w:p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asd</w:t>
                        </w:r>
                      </w:p>
                    </w:tc>
                    <w:tc>
                      <w:tcPr>
                        <w:tcW w:w="784" w:type="dxa"/>
                        <w:vAlign w:val="center"/>
                      </w:tcPr>
                      <w:p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asd</w:t>
                        </w:r>
                      </w:p>
                    </w:tc>
                  </w:tr>
                  <w:tr w:rsidR="00334C22" w:rsidRPr="0028354C" w:rsidTr="00861949">
                    <w:tc>
                      <w:tcPr>
                        <w:tcW w:w="1198" w:type="dxa"/>
                        <w:vAlign w:val="center"/>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3hours5</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CO2</w:t>
                        </w:r>
                      </w:p>
                    </w:tc>
                    <w:tc>
                      <w:tcPr>
                        <w:tcW w:w="18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asd</w:t>
                        </w:r>
                      </w:p>
                    </w:tc>
                    <w:tc>
                      <w:tcPr>
                        <w:tcW w:w="135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asd</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asd</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asd</w:t>
                        </w:r>
                      </w:p>
                    </w:tc>
                    <w:tc>
                      <w:tcPr>
                        <w:tcW w:w="117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asd</w:t>
                        </w:r>
                      </w:p>
                    </w:tc>
                    <w:tc>
                      <w:tcPr>
                        <w:tcW w:w="990" w:type="dxa"/>
                      </w:tcPr>
                      <w:p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asd</w:t>
                        </w:r>
                      </w:p>
                    </w:tc>
                    <w:tc>
                      <w:tcPr>
                        <w:tcW w:w="784" w:type="dxa"/>
                        <w:vAlign w:val="center"/>
                      </w:tcPr>
                      <w:p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asd</w:t>
                        </w:r>
                      </w:p>
                    </w:tc>
                  </w:tr>
                  <w:tr w:rsidR="00334C22" w:rsidRPr="0028354C" w:rsidTr="00861949">
                    <w:trPr>
                      <w:trHeight w:val="260"/>
                    </w:trPr>
                    <w:tc>
                      <w:tcPr>
                        <w:tcW w:w="10532" w:type="dxa"/>
                        <w:gridSpan w:val="9"/>
                        <w:vAlign w:val="center"/>
                      </w:tcPr>
                      <w:p w:rsidR="00334C22" w:rsidRPr="00861949" w:rsidRDefault="001B572A">
                        <w:pPr>
                          <w:spacing w:after="0" w:line="240" w:lineRule="auto"/>
                          <w:jc w:val="center"/>
                          <w:rPr>
                            <w:rFonts w:ascii="Times New Roman" w:hAnsi="Times New Roman" w:cs="Times New Roman"/>
                            <w:sz w:val="20"/>
                            <w:szCs w:val="20"/>
                          </w:rPr>
                        </w:pPr>
                        <w:r w:rsidRPr="00861949">
                          <w:rPr>
                            <w:rFonts w:ascii="Times New Roman" w:hAnsi="Times New Roman" w:cs="Times New Roman"/>
                            <w:sz w:val="20"/>
                            <w:szCs w:val="20"/>
                          </w:rPr>
                          <w:lastRenderedPageBreak/>
                          <w:t>MIDTERM EXAMINATION</w:t>
                        </w:r>
                      </w:p>
                    </w:tc>
                  </w:tr>
                  <w:tr w:rsidR="00334C22" w:rsidRPr="0028354C" w:rsidTr="00861949">
                    <w:tc>
                      <w:tcPr>
                        <w:tcW w:w="1198"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3 hours 4</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CO1</w:t>
                        </w:r>
                      </w:p>
                    </w:tc>
                    <w:tc>
                      <w:tcPr>
                        <w:tcW w:w="18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asd</w:t>
                        </w:r>
                      </w:p>
                    </w:tc>
                    <w:tc>
                      <w:tcPr>
                        <w:tcW w:w="135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asd</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asd</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asd</w:t>
                        </w:r>
                      </w:p>
                    </w:tc>
                    <w:tc>
                      <w:tcPr>
                        <w:tcW w:w="1170" w:type="dxa"/>
                      </w:tcPr>
                      <w:p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asd</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asd</w:t>
                        </w:r>
                      </w:p>
                    </w:tc>
                    <w:tc>
                      <w:tcPr>
                        <w:tcW w:w="784" w:type="dxa"/>
                      </w:tcPr>
                      <w:p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asd</w:t>
                        </w:r>
                      </w:p>
                    </w:tc>
                  </w:tr>
                  <w:tr w:rsidR="00334C22" w:rsidRPr="0028354C" w:rsidTr="00861949">
                    <w:tc>
                      <w:tcPr>
                        <w:tcW w:w="1198"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3 hours 4</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CO2</w:t>
                        </w:r>
                      </w:p>
                    </w:tc>
                    <w:tc>
                      <w:tcPr>
                        <w:tcW w:w="18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asd</w:t>
                        </w:r>
                      </w:p>
                    </w:tc>
                    <w:tc>
                      <w:tcPr>
                        <w:tcW w:w="135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asd</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das</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dasd</w:t>
                        </w:r>
                      </w:p>
                    </w:tc>
                    <w:tc>
                      <w:tcPr>
                        <w:tcW w:w="1170" w:type="dxa"/>
                      </w:tcPr>
                      <w:p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asd</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asd</w:t>
                        </w:r>
                      </w:p>
                    </w:tc>
                    <w:tc>
                      <w:tcPr>
                        <w:tcW w:w="784" w:type="dxa"/>
                      </w:tcPr>
                      <w:p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asd</w:t>
                        </w:r>
                      </w:p>
                    </w:tc>
                  </w:tr>
                  <w:tr w:rsidR="00334C22" w:rsidRPr="0028354C" w:rsidTr="00861949">
                    <w:trPr>
                      <w:trHeight w:val="323"/>
                    </w:trPr>
                    <w:tc>
                      <w:tcPr>
                        <w:tcW w:w="10532" w:type="dxa"/>
                        <w:gridSpan w:val="9"/>
                        <w:vAlign w:val="center"/>
                      </w:tcPr>
                      <w:p w:rsidR="00334C22" w:rsidRPr="00861949" w:rsidRDefault="001B572A">
                        <w:pPr>
                          <w:spacing w:after="0" w:line="240" w:lineRule="auto"/>
                          <w:jc w:val="center"/>
                          <w:rPr>
                            <w:rFonts w:ascii="Times New Roman" w:hAnsi="Times New Roman" w:cs="Times New Roman"/>
                            <w:sz w:val="20"/>
                            <w:szCs w:val="20"/>
                          </w:rPr>
                        </w:pPr>
                        <w:r w:rsidRPr="00861949">
                          <w:rPr>
                            <w:rFonts w:ascii="Times New Roman" w:hAnsi="Times New Roman" w:cs="Times New Roman"/>
                            <w:sz w:val="20"/>
                            <w:szCs w:val="20"/>
                          </w:rPr>
                          <w:t>FINAL EXAMINATION</w:t>
                        </w:r>
                      </w:p>
                    </w:tc>
                  </w:tr>
                </w:tbl>
                <w:p w:rsidR="00334C22" w:rsidRPr="0028354C" w:rsidRDefault="00334C22">
                  <w:pPr>
                    <w:spacing w:after="0" w:line="240" w:lineRule="auto"/>
                    <w:jc w:val="both"/>
                    <w:rPr>
                      <w:rFonts w:ascii="Times New Roman" w:hAnsi="Times New Roman" w:cs="Times New Roman"/>
                      <w:b/>
                      <w:sz w:val="18"/>
                      <w:szCs w:val="18"/>
                    </w:rPr>
                  </w:pPr>
                </w:p>
              </w:tc>
            </w:tr>
            <w:tr w:rsidR="00334C22" w:rsidRPr="0028354C" w:rsidTr="00147162">
              <w:trPr>
                <w:trHeight w:val="440"/>
              </w:trPr>
              <w:tc>
                <w:tcPr>
                  <w:tcW w:w="5000" w:type="pct"/>
                  <w:gridSpan w:val="2"/>
                </w:tcPr>
                <w:p w:rsidR="00334C22" w:rsidRPr="0028354C" w:rsidRDefault="00334C22">
                  <w:pPr>
                    <w:spacing w:after="0" w:line="240" w:lineRule="auto"/>
                    <w:jc w:val="both"/>
                    <w:rPr>
                      <w:rFonts w:ascii="Times New Roman" w:hAnsi="Times New Roman" w:cs="Times New Roman"/>
                      <w:b/>
                    </w:rPr>
                  </w:pPr>
                </w:p>
                <w:p w:rsidR="00334C22" w:rsidRPr="0028354C" w:rsidRDefault="00334C22">
                  <w:pPr>
                    <w:spacing w:after="0" w:line="240" w:lineRule="auto"/>
                    <w:jc w:val="both"/>
                    <w:rPr>
                      <w:rFonts w:ascii="Times New Roman" w:hAnsi="Times New Roman" w:cs="Times New Roman"/>
                      <w:b/>
                    </w:rPr>
                  </w:pPr>
                </w:p>
                <w:p w:rsidR="00334C22" w:rsidRPr="0028354C" w:rsidRDefault="001B572A">
                  <w:pPr>
                    <w:pStyle w:val="ListParagraph"/>
                    <w:numPr>
                      <w:ilvl w:val="0"/>
                      <w:numId w:val="2"/>
                    </w:numPr>
                    <w:spacing w:after="0" w:line="240" w:lineRule="auto"/>
                    <w:ind w:left="409" w:hanging="409"/>
                    <w:jc w:val="both"/>
                    <w:rPr>
                      <w:rFonts w:ascii="Times New Roman" w:hAnsi="Times New Roman" w:cs="Times New Roman"/>
                      <w:b/>
                    </w:rPr>
                  </w:pPr>
                  <w:r w:rsidRPr="0028354C">
                    <w:rPr>
                      <w:rFonts w:ascii="Times New Roman" w:hAnsi="Times New Roman" w:cs="Times New Roman"/>
                      <w:b/>
                    </w:rPr>
                    <w:t>Course Requirements:</w:t>
                  </w:r>
                </w:p>
                <w:p w:rsidR="00334C22" w:rsidRPr="0028354C" w:rsidRDefault="001B572A">
                  <w:pPr>
                    <w:spacing w:after="0" w:line="240" w:lineRule="auto"/>
                    <w:rPr>
                      <w:rFonts w:ascii="Times New Roman" w:hAnsi="Times New Roman" w:cs="Times New Roman"/>
                      <w:bCs/>
                      <w:lang w:val="en-US"/>
                    </w:rPr>
                  </w:pPr>
                  <w:r w:rsidRPr="0028354C">
                    <w:rPr>
                      <w:rFonts w:ascii="Times New Roman" w:hAnsi="Times New Roman" w:cs="Times New Roman"/>
                      <w:bCs/>
                    </w:rPr>
                    <w:t>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TESTING HELLO WORLD
                      <br/>
                    </w:t>
                    <w:br/>
                    <w:t/>
                  </w:r>
                </w:p>
                <w:p w:rsidR="00334C22" w:rsidRPr="0028354C" w:rsidRDefault="001B572A">
                  <w:pPr>
                    <w:spacing w:after="0" w:line="240" w:lineRule="auto"/>
                    <w:rPr>
                      <w:rFonts w:ascii="Times New Roman" w:hAnsi="Times New Roman" w:cs="Times New Roman"/>
                      <w:bCs/>
                    </w:rPr>
                  </w:pPr>
                  <w:r w:rsidRPr="0028354C">
                    <w:rPr>
                      <w:rFonts w:ascii="Times New Roman" w:hAnsi="Times New Roman" w:cs="Times New Roman"/>
                      <w:bCs/>
                    </w:rPr>
                    <w:t/>
                  </w:r>
                </w:p>
                <w:p w:rsidR="00334C22" w:rsidRPr="0028354C" w:rsidRDefault="001B572A">
                  <w:pPr>
                    <w:spacing w:after="0" w:line="240" w:lineRule="auto"/>
                    <w:rPr>
                      <w:rFonts w:ascii="Times New Roman" w:hAnsi="Times New Roman" w:cs="Times New Roman"/>
                      <w:bCs/>
                    </w:rPr>
                  </w:pPr>
                  <w:r w:rsidRPr="0028354C">
                    <w:rPr>
                      <w:rFonts w:ascii="Times New Roman" w:hAnsi="Times New Roman" w:cs="Times New Roman"/>
                      <w:bCs/>
                    </w:rPr>
                    <w:t/>
                  </w:r>
                </w:p>
                <w:p w:rsidR="00334C22" w:rsidRPr="0028354C" w:rsidRDefault="001B572A">
                  <w:pPr>
                    <w:spacing w:after="0" w:line="240" w:lineRule="auto"/>
                    <w:rPr>
                      <w:rFonts w:ascii="Times New Roman" w:hAnsi="Times New Roman" w:cs="Times New Roman"/>
                      <w:bCs/>
                    </w:rPr>
                  </w:pPr>
                  <w:r w:rsidRPr="0028354C">
                    <w:rPr>
                      <w:rFonts w:ascii="Times New Roman" w:hAnsi="Times New Roman" w:cs="Times New Roman"/>
                      <w:bCs/>
                    </w:rPr>
                    <w:t/>
                  </w:r>
                </w:p>
                <w:p w:rsidR="00334C22" w:rsidRPr="0028354C" w:rsidRDefault="001B572A">
                  <w:pPr>
                    <w:spacing w:after="0" w:line="240" w:lineRule="auto"/>
                    <w:rPr>
                      <w:rFonts w:ascii="Times New Roman" w:hAnsi="Times New Roman" w:cs="Times New Roman"/>
                      <w:bCs/>
                    </w:rPr>
                  </w:pPr>
                  <w:r w:rsidRPr="0028354C">
                    <w:rPr>
                      <w:rFonts w:ascii="Times New Roman" w:hAnsi="Times New Roman" w:cs="Times New Roman"/>
                      <w:bCs/>
                    </w:rPr>
                    <w:t/>
                  </w:r>
                </w:p>
                <w:p w:rsidR="00334C22" w:rsidRPr="0028354C" w:rsidRDefault="001B572A">
                  <w:pPr>
                    <w:spacing w:after="0" w:line="240" w:lineRule="auto"/>
                    <w:rPr>
                      <w:rFonts w:ascii="Times New Roman" w:hAnsi="Times New Roman" w:cs="Times New Roman"/>
                      <w:bCs/>
                    </w:rPr>
                  </w:pPr>
                  <w:r w:rsidRPr="0028354C">
                    <w:rPr>
                      <w:rFonts w:ascii="Times New Roman" w:hAnsi="Times New Roman" w:cs="Times New Roman"/>
                      <w:bCs/>
                    </w:rPr>
                    <w:t/>
                  </w:r>
                </w:p>
                <w:p w:rsidR="00334C22" w:rsidRPr="0028354C" w:rsidRDefault="001B572A">
                  <w:pPr>
                    <w:spacing w:after="0" w:line="240" w:lineRule="auto"/>
                    <w:rPr>
                      <w:rFonts w:ascii="Times New Roman" w:hAnsi="Times New Roman" w:cs="Times New Roman"/>
                      <w:bCs/>
                    </w:rPr>
                  </w:pPr>
                  <w:r w:rsidRPr="0028354C">
                    <w:rPr>
                      <w:rFonts w:ascii="Times New Roman" w:hAnsi="Times New Roman" w:cs="Times New Roman"/>
                      <w:bCs/>
                    </w:rPr>
                    <w:t/>
                  </w:r>
                </w:p>
                <w:p w:rsidR="00334C22" w:rsidRPr="0028354C" w:rsidRDefault="001B572A">
                  <w:pPr>
                    <w:spacing w:after="0" w:line="240" w:lineRule="auto"/>
                    <w:rPr>
                      <w:rFonts w:ascii="Times New Roman" w:hAnsi="Times New Roman" w:cs="Times New Roman"/>
                      <w:bCs/>
                    </w:rPr>
                  </w:pPr>
                  <w:r w:rsidRPr="0028354C">
                    <w:rPr>
                      <w:rFonts w:ascii="Times New Roman" w:hAnsi="Times New Roman" w:cs="Times New Roman"/>
                      <w:bCs/>
                    </w:rPr>
                    <w:t/>
                  </w:r>
                </w:p>
                <w:p w:rsidR="00334C22" w:rsidRPr="0028354C" w:rsidRDefault="001B572A">
                  <w:pPr>
                    <w:spacing w:after="0" w:line="240" w:lineRule="auto"/>
                    <w:rPr>
                      <w:rFonts w:ascii="Times New Roman" w:hAnsi="Times New Roman" w:cs="Times New Roman"/>
                      <w:bCs/>
                    </w:rPr>
                  </w:pPr>
                  <w:r w:rsidRPr="0028354C">
                    <w:rPr>
                      <w:rFonts w:ascii="Times New Roman" w:hAnsi="Times New Roman" w:cs="Times New Roman"/>
                      <w:bCs/>
                    </w:rPr>
                    <w:t/>
                  </w:r>
                </w:p>
                <w:p w:rsidR="00334C22" w:rsidRPr="0028354C" w:rsidRDefault="001B572A">
                  <w:pPr>
                    <w:spacing w:after="0" w:line="240" w:lineRule="auto"/>
                    <w:rPr>
                      <w:rFonts w:ascii="Times New Roman" w:hAnsi="Times New Roman" w:cs="Times New Roman"/>
                      <w:bCs/>
                    </w:rPr>
                  </w:pPr>
                  <w:r w:rsidRPr="0028354C">
                    <w:rPr>
                      <w:rFonts w:ascii="Times New Roman" w:hAnsi="Times New Roman" w:cs="Times New Roman"/>
                      <w:bCs/>
                    </w:rPr>
                    <w:t/>
                  </w:r>
                </w:p>
                <w:p w:rsidR="00334C22" w:rsidRPr="0028354C" w:rsidRDefault="001B572A">
                  <w:pPr>
                    <w:spacing w:after="0" w:line="240" w:lineRule="auto"/>
                    <w:rPr>
                      <w:rFonts w:ascii="Times New Roman" w:hAnsi="Times New Roman" w:cs="Times New Roman"/>
                      <w:bCs/>
                    </w:rPr>
                  </w:pPr>
                  <w:r w:rsidRPr="0028354C">
                    <w:rPr>
                      <w:rFonts w:ascii="Times New Roman" w:hAnsi="Times New Roman" w:cs="Times New Roman"/>
                      <w:bCs/>
                    </w:rPr>
                    <w:t>   </w:t>
                  </w:r>
                </w:p>
                <w:p w:rsidR="00334C22" w:rsidRPr="0028354C" w:rsidRDefault="001B572A">
                  <w:pPr>
                    <w:spacing w:after="0" w:line="240" w:lineRule="auto"/>
                    <w:rPr>
                      <w:rFonts w:ascii="Times New Roman" w:hAnsi="Times New Roman" w:cs="Times New Roman"/>
                      <w:bCs/>
                    </w:rPr>
                  </w:pPr>
                  <w:r w:rsidRPr="0028354C">
                    <w:rPr>
                      <w:rFonts w:ascii="Times New Roman" w:hAnsi="Times New Roman" w:cs="Times New Roman"/>
                      <w:bCs/>
                    </w:rPr>
                    <w:t>   </w:t>
                  </w:r>
                </w:p>
                <w:p w:rsidR="00334C22" w:rsidRPr="0028354C" w:rsidRDefault="001B572A">
                  <w:pPr>
                    <w:spacing w:after="0" w:line="240" w:lineRule="auto"/>
                    <w:rPr>
                      <w:rFonts w:ascii="Times New Roman" w:hAnsi="Times New Roman" w:cs="Times New Roman"/>
                      <w:bCs/>
                    </w:rPr>
                  </w:pPr>
                  <w:r w:rsidRPr="0028354C">
                    <w:rPr>
                      <w:rFonts w:ascii="Times New Roman" w:hAnsi="Times New Roman" w:cs="Times New Roman"/>
                      <w:bCs/>
                    </w:rPr>
                    <w:t>   </w:t>
                  </w:r>
                </w:p>
                <w:p w:rsidR="00334C22" w:rsidRPr="0028354C" w:rsidRDefault="001B572A">
                  <w:pPr>
                    <w:spacing w:after="0" w:line="240" w:lineRule="auto"/>
                    <w:rPr>
                      <w:rFonts w:ascii="Times New Roman" w:hAnsi="Times New Roman" w:cs="Times New Roman"/>
                      <w:b/>
                    </w:rPr>
                  </w:pPr>
                  <w:r w:rsidRPr="0028354C">
                    <w:rPr>
                      <w:rFonts w:ascii="Times New Roman" w:hAnsi="Times New Roman" w:cs="Times New Roman"/>
                      <w:bCs/>
                    </w:rPr>
                    <w:t xml:space="preserve">               </w:t>
                  </w:r>
                  <w:r w:rsidRPr="0028354C">
                    <w:rPr>
                      <w:rFonts w:ascii="Times New Roman" w:hAnsi="Times New Roman" w:cs="Times New Roman"/>
                      <w:bCs/>
                    </w:rPr>
                    <w:lastRenderedPageBreak/>
                    <w:t>             </w:t>
                  </w:r>
                </w:p>
              </w:tc>
            </w:tr>
          </w:tbl>
          <w:p w:rsidR="00334C22" w:rsidRPr="0028354C" w:rsidRDefault="00334C22">
            <w:pPr>
              <w:spacing w:after="0" w:line="240" w:lineRule="auto"/>
              <w:jc w:val="both"/>
              <w:rPr>
                <w:rFonts w:ascii="Times New Roman" w:hAnsi="Times New Roman" w:cs="Times New Roman"/>
                <w:szCs w:val="18"/>
              </w:rPr>
            </w:pPr>
          </w:p>
          <w:tbl>
            <w:tblPr>
              <w:tblStyle w:val="TableGrid"/>
              <w:tblW w:w="11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6"/>
              <w:gridCol w:w="583"/>
              <w:gridCol w:w="2763"/>
              <w:gridCol w:w="1062"/>
              <w:gridCol w:w="2284"/>
              <w:gridCol w:w="1546"/>
            </w:tblGrid>
            <w:tr w:rsidR="00334C22" w:rsidRPr="0028354C" w:rsidTr="00217427">
              <w:trPr>
                <w:trHeight w:val="90"/>
              </w:trPr>
              <w:tc>
                <w:tcPr>
                  <w:tcW w:w="3929" w:type="dxa"/>
                  <w:gridSpan w:val="2"/>
                </w:tcPr>
                <w:tbl>
                  <w:tblPr>
                    <w:tblStyle w:val="TableGrid"/>
                    <w:tblW w:w="37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00"/>
                    <w:tblGridChange w:id="0">
                      <w:tblGrid>
                        <w:gridCol w:w="3700"/>
                      </w:tblGrid>
                    </w:tblGridChange>
                  </w:tblGrid>
                  <w:tr w:rsidR="00334C22" w:rsidRPr="0028354C" w:rsidTr="00147162">
                    <w:trPr>
                      <w:trHeight w:val="325"/>
                    </w:trPr>
                    <w:tc>
                      <w:tcPr>
                        <w:tcW w:w="3700" w:type="dxa"/>
                      </w:tcPr>
                      <w:p w:rsidR="00334C22" w:rsidRDefault="001B572A">
                        <w:pPr>
                          <w:spacing w:after="0" w:line="240" w:lineRule="auto"/>
                          <w:rPr>
                            <w:ins w:id="1" w:author="Microsoft account" w:date="2025-07-20T23:17:00Z"/>
                            <w:rFonts w:ascii="Times New Roman" w:hAnsi="Times New Roman" w:cs="Times New Roman"/>
                            <w:b/>
                            <w:szCs w:val="18"/>
                            <w:lang w:val="en-US"/>
                          </w:rPr>
                        </w:pPr>
                        <w:r w:rsidRPr="0028354C">
                          <w:rPr>
                            <w:rFonts w:ascii="Times New Roman" w:hAnsi="Times New Roman" w:cs="Times New Roman"/>
                            <w:b/>
                            <w:szCs w:val="18"/>
                            <w:lang w:val="en-US"/>
                          </w:rPr>
                          <w:t>Prepared by:</w:t>
                        </w:r>
                        <w:bookmarkStart w:id="2" w:name="_GoBack"/>
                        <w:bookmarkEnd w:id="2"/>
                      </w:p>
                      <w:p w:rsidR="00BA44A5" w:rsidRPr="0028354C" w:rsidRDefault="00BA44A5">
                        <w:pPr>
                          <w:spacing w:after="0" w:line="240" w:lineRule="auto"/>
                          <w:rPr>
                            <w:rFonts w:ascii="Times New Roman" w:hAnsi="Times New Roman" w:cs="Times New Roman"/>
                            <w:b/>
                            <w:szCs w:val="18"/>
                            <w:lang w:val="en-US"/>
                          </w:rPr>
                        </w:pPr>
                      </w:p>
                    </w:tc>
                  </w:tr>
                  <w:tr w:rsidR="00334C22" w:rsidRPr="0028354C" w:rsidDel="002428B0" w:rsidTr="005C0EA5">
                    <w:tblPrEx>
                      <w:tblW w:w="37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3" w:author="Microsoft account" w:date="2025-07-20T23:09:00Z">
                        <w:tblPrEx>
                          <w:tblW w:w="37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325"/>
                      <w:del w:id="4" w:author="Microsoft account" w:date="2025-07-20T23:11:00Z"/>
                      <w:trPrChange w:id="5" w:author="Microsoft account" w:date="2025-07-20T23:09:00Z">
                        <w:trPr>
                          <w:trHeight w:val="325"/>
                        </w:trPr>
                      </w:trPrChange>
                    </w:trPr>
                    <w:tc>
                      <w:tcPr>
                        <w:tcW w:w="3700" w:type="dxa"/>
                        <w:tcPrChange w:id="6" w:author="Microsoft account" w:date="2025-07-20T23:09:00Z">
                          <w:tcPr>
                            <w:tcW w:w="3700" w:type="dxa"/>
                            <w:vAlign w:val="center"/>
                          </w:tcPr>
                        </w:tcPrChange>
                      </w:tcPr>
                      <w:p w:rsidR="00334C22" w:rsidRPr="006B313C" w:rsidDel="002428B0" w:rsidRDefault="00AD29FA" w:rsidP="002428B0">
                        <w:pPr>
                          <w:tabs>
                            <w:tab w:val="center" w:pos="1742"/>
                          </w:tabs>
                          <w:spacing w:after="0" w:line="240" w:lineRule="auto"/>
                          <w:rPr>
                            <w:del w:id="7" w:author="Microsoft account" w:date="2025-07-20T23:11:00Z"/>
                            <w:rFonts w:ascii="Times New Roman" w:hAnsi="Times New Roman" w:cs="Times New Roman"/>
                            <w:szCs w:val="18"/>
                            <w:lang w:val="en-US"/>
                            <w:rPrChange w:id="8" w:author="Microsoft account" w:date="2025-07-20T22:51:00Z">
                              <w:rPr>
                                <w:del w:id="9" w:author="Microsoft account" w:date="2025-07-20T23:11:00Z"/>
                                <w:rFonts w:ascii="Times New Roman" w:hAnsi="Times New Roman" w:cs="Times New Roman"/>
                                <w:b/>
                                <w:szCs w:val="18"/>
                                <w:lang w:val="en-US"/>
                              </w:rPr>
                            </w:rPrChange>
                          </w:rPr>
                          <w:pPrChange w:id="10" w:author="Microsoft account" w:date="2025-07-20T23:11:00Z">
                            <w:pPr>
                              <w:spacing w:after="0" w:line="240" w:lineRule="auto"/>
                            </w:pPr>
                          </w:pPrChange>
                        </w:pPr>
                        <w:del w:id="11" w:author="Microsoft account" w:date="2025-07-20T23:11:00Z">
                          <w:r w:rsidDel="002428B0">
                            <w:rPr>
                              <w:rFonts w:ascii="Times New Roman" w:hAnsi="Times New Roman" w:cs="Times New Roman"/>
                              <w:b/>
                              <w:szCs w:val="18"/>
                              <w:lang w:val="en-US"/>
                            </w:rPr>
                            <w:delText xml:space="preserve">     </w:delText>
                          </w:r>
                        </w:del>
                      </w:p>
                    </w:tc>
                  </w:tr>
                  <w:tr w:rsidR="00334C22" w:rsidRPr="0028354C" w:rsidTr="00147162">
                    <w:trPr>
                      <w:trHeight w:val="574"/>
                    </w:trPr>
                    <w:tc>
                      <w:tcPr>
                        <w:tcW w:w="3700" w:type="dxa"/>
                        <w:vAlign w:val="center"/>
                      </w:tcPr>
                      <w:p w:rsidR="00334C22" w:rsidRPr="0028354C" w:rsidRDefault="002428B0">
                        <w:pPr>
                          <w:spacing w:after="0" w:line="240" w:lineRule="auto"/>
                          <w:jc w:val="center"/>
                          <w:rPr>
                            <w:rFonts w:ascii="Times New Roman" w:hAnsi="Times New Roman" w:cs="Times New Roman"/>
                            <w:bCs/>
                            <w:szCs w:val="18"/>
                            <w:u w:val="single"/>
                            <w:lang w:val="en-US"/>
                          </w:rPr>
                        </w:pPr>
                        <w:ins w:id="12" w:author="Microsoft account" w:date="2025-07-20T23:11:00Z">
                          <w:r w:rsidRPr="00CD56DC">
                            <w:rPr>
                              <w:rFonts w:ascii="Times New Roman" w:hAnsi="Times New Roman" w:cs="Times New Roman"/>
                              <w:szCs w:val="18"/>
                              <w:lang w:val="en-US"/>
                            </w:rPr>
                            <w:t/>
                          </w:r>
                          <w:r>
                            <w:rPr>
                              <w:rFonts w:ascii="Times New Roman" w:hAnsi="Times New Roman" w:cs="Times New Roman"/>
                              <w:bCs/>
                              <w:szCs w:val="18"/>
                              <w:u w:val="single"/>
                              <w:lang w:val="en-US"/>
                            </w:rPr>
                            <w:br/>
                          </w:r>
                        </w:ins>
                        <w:r w:rsidR="001B572A" w:rsidRPr="0028354C">
                          <w:rPr>
                            <w:rFonts w:ascii="Times New Roman" w:hAnsi="Times New Roman" w:cs="Times New Roman"/>
                            <w:bCs/>
                            <w:szCs w:val="18"/>
                            <w:u w:val="single"/>
                            <w:lang w:val="en-US"/>
                          </w:rPr>
                          <w:t>Kent Vicente</w:t>
                        </w:r>
                      </w:p>
                      <w:p w:rsidR="00334C22" w:rsidRPr="0028354C" w:rsidRDefault="001B572A">
                        <w:pPr>
                          <w:spacing w:after="0" w:line="240" w:lineRule="auto"/>
                          <w:jc w:val="center"/>
                          <w:rPr>
                            <w:rFonts w:ascii="Times New Roman" w:hAnsi="Times New Roman" w:cs="Times New Roman"/>
                            <w:b/>
                            <w:szCs w:val="18"/>
                            <w:lang w:val="en-US"/>
                          </w:rPr>
                        </w:pPr>
                        <w:r w:rsidRPr="0028354C">
                          <w:rPr>
                            <w:rFonts w:ascii="Times New Roman" w:hAnsi="Times New Roman" w:cs="Times New Roman"/>
                            <w:bCs/>
                            <w:szCs w:val="18"/>
                            <w:lang w:val="en-US"/>
                          </w:rPr>
                          <w:t>Instructor</w:t>
                        </w:r>
                      </w:p>
                    </w:tc>
                  </w:tr>
                  <w:tr w:rsidR="00334C22" w:rsidRPr="0028354C" w:rsidTr="00147162">
                    <w:trPr>
                      <w:trHeight w:val="349"/>
                    </w:trPr>
                    <w:tc>
                      <w:tcPr>
                        <w:tcW w:w="3700" w:type="dxa"/>
                      </w:tcPr>
                      <w:p w:rsidR="00334C22" w:rsidRPr="0028354C" w:rsidRDefault="00334C22">
                        <w:pPr>
                          <w:spacing w:after="0" w:line="240" w:lineRule="auto"/>
                          <w:rPr>
                            <w:rFonts w:ascii="Times New Roman" w:hAnsi="Times New Roman" w:cs="Times New Roman"/>
                            <w:b/>
                            <w:szCs w:val="18"/>
                          </w:rPr>
                        </w:pPr>
                      </w:p>
                    </w:tc>
                  </w:tr>
                </w:tbl>
                <w:p w:rsidR="00334C22" w:rsidRPr="0028354C" w:rsidRDefault="00334C22">
                  <w:pPr>
                    <w:spacing w:after="0" w:line="240" w:lineRule="auto"/>
                    <w:rPr>
                      <w:rFonts w:ascii="Times New Roman" w:hAnsi="Times New Roman" w:cs="Times New Roman"/>
                      <w:b/>
                      <w:szCs w:val="18"/>
                    </w:rPr>
                  </w:pPr>
                </w:p>
              </w:tc>
              <w:tc>
                <w:tcPr>
                  <w:tcW w:w="3825" w:type="dxa"/>
                  <w:gridSpan w:val="2"/>
                </w:tcPr>
                <w:tbl>
                  <w:tblPr>
                    <w:tblStyle w:val="TableGrid"/>
                    <w:tblW w:w="3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20"/>
                  </w:tblGrid>
                  <w:tr w:rsidR="00334C22" w:rsidRPr="0028354C" w:rsidTr="00147162">
                    <w:trPr>
                      <w:trHeight w:val="325"/>
                    </w:trPr>
                    <w:tc>
                      <w:tcPr>
                        <w:tcW w:w="3620" w:type="dxa"/>
                      </w:tcPr>
                      <w:p w:rsidR="00BA44A5" w:rsidRPr="0028354C" w:rsidRDefault="001B572A">
                        <w:pPr>
                          <w:spacing w:after="0" w:line="240" w:lineRule="auto"/>
                          <w:rPr>
                            <w:rFonts w:ascii="Times New Roman" w:hAnsi="Times New Roman" w:cs="Times New Roman"/>
                            <w:b/>
                            <w:szCs w:val="18"/>
                          </w:rPr>
                        </w:pPr>
                        <w:r w:rsidRPr="0028354C">
                          <w:rPr>
                            <w:rFonts w:ascii="Times New Roman" w:hAnsi="Times New Roman" w:cs="Times New Roman"/>
                            <w:b/>
                            <w:szCs w:val="18"/>
                          </w:rPr>
                          <w:t>Recommending Approval:</w:t>
                        </w:r>
                        <w:ins w:id="13" w:author="Microsoft account" w:date="2025-07-20T23:18:00Z">
                          <w:r w:rsidR="00BA44A5">
                            <w:rPr>
                              <w:rFonts w:ascii="Times New Roman" w:hAnsi="Times New Roman" w:cs="Times New Roman"/>
                              <w:b/>
                              <w:szCs w:val="18"/>
                            </w:rPr>
                            <w:br/>
                          </w:r>
                        </w:ins>
                      </w:p>
                    </w:tc>
                  </w:tr>
                  <w:tr w:rsidR="00334C22" w:rsidRPr="0028354C" w:rsidDel="002428B0" w:rsidTr="00147162">
                    <w:trPr>
                      <w:trHeight w:val="325"/>
                      <w:del w:id="14" w:author="Microsoft account" w:date="2025-07-20T23:12:00Z"/>
                    </w:trPr>
                    <w:tc>
                      <w:tcPr>
                        <w:tcW w:w="3620" w:type="dxa"/>
                      </w:tcPr>
                      <w:p w:rsidR="00334C22" w:rsidRPr="0028354C" w:rsidDel="002428B0" w:rsidRDefault="00334C22" w:rsidP="002428B0">
                        <w:pPr>
                          <w:tabs>
                            <w:tab w:val="left" w:pos="1068"/>
                            <w:tab w:val="center" w:pos="1702"/>
                          </w:tabs>
                          <w:spacing w:after="0" w:line="240" w:lineRule="auto"/>
                          <w:rPr>
                            <w:del w:id="15" w:author="Microsoft account" w:date="2025-07-20T23:12:00Z"/>
                            <w:rFonts w:ascii="Times New Roman" w:hAnsi="Times New Roman" w:cs="Times New Roman"/>
                            <w:b/>
                            <w:szCs w:val="18"/>
                          </w:rPr>
                          <w:pPrChange w:id="16" w:author="Microsoft account" w:date="2025-07-20T23:12:00Z">
                            <w:pPr>
                              <w:spacing w:after="0" w:line="240" w:lineRule="auto"/>
                            </w:pPr>
                          </w:pPrChange>
                        </w:pPr>
                      </w:p>
                    </w:tc>
                  </w:tr>
                  <w:tr w:rsidR="00334C22" w:rsidRPr="0028354C" w:rsidTr="00147162">
                    <w:trPr>
                      <w:trHeight w:val="325"/>
                    </w:trPr>
                    <w:tc>
                      <w:tcPr>
                        <w:tcW w:w="3620" w:type="dxa"/>
                        <w:tcBorders>
                          <w:bottom w:val="single" w:sz="4" w:space="0" w:color="auto"/>
                        </w:tcBorders>
                        <w:vAlign w:val="center"/>
                      </w:tcPr>
                      <w:p w:rsidR="00334C22" w:rsidRPr="0028354C" w:rsidRDefault="002428B0">
                        <w:pPr>
                          <w:spacing w:after="0" w:line="240" w:lineRule="auto"/>
                          <w:jc w:val="center"/>
                          <w:rPr>
                            <w:rFonts w:ascii="Times New Roman" w:hAnsi="Times New Roman" w:cs="Times New Roman"/>
                            <w:bCs/>
                            <w:szCs w:val="18"/>
                          </w:rPr>
                        </w:pPr>
                        <w:ins w:id="17" w:author="Microsoft account" w:date="2025-07-20T23:12:00Z">
                          <w:r w:rsidRPr="008A6926">
                            <w:rPr>
                              <w:rFonts w:ascii="Times New Roman" w:hAnsi="Times New Roman" w:cs="Times New Roman"/>
                              <w:szCs w:val="18"/>
                              <w:lang w:val="en-US"/>
                            </w:rPr>
                            <w:t>${syll_chair_signature}</w:t>
                          </w:r>
                          <w:r>
                            <w:rPr>
                              <w:rFonts w:ascii="Times New Roman" w:hAnsi="Times New Roman" w:cs="Times New Roman"/>
                              <w:bCs/>
                              <w:szCs w:val="18"/>
                            </w:rPr>
                            <w:br/>
                          </w:r>
                        </w:ins>
                        <w:r w:rsidR="001B572A" w:rsidRPr="0028354C">
                          <w:rPr>
                            <w:rFonts w:ascii="Times New Roman" w:hAnsi="Times New Roman" w:cs="Times New Roman"/>
                            <w:bCs/>
                            <w:szCs w:val="18"/>
                          </w:rPr>
                          <w:t>a Kent Vicente a</w:t>
                        </w:r>
                      </w:p>
                    </w:tc>
                  </w:tr>
                  <w:tr w:rsidR="00334C22" w:rsidRPr="0028354C" w:rsidTr="00147162">
                    <w:trPr>
                      <w:trHeight w:val="338"/>
                    </w:trPr>
                    <w:tc>
                      <w:tcPr>
                        <w:tcW w:w="3620" w:type="dxa"/>
                        <w:tcBorders>
                          <w:top w:val="single" w:sz="4" w:space="0" w:color="auto"/>
                        </w:tcBorders>
                        <w:vAlign w:val="center"/>
                      </w:tcPr>
                      <w:p w:rsidR="00334C22" w:rsidRPr="0028354C" w:rsidRDefault="006B313C">
                        <w:pPr>
                          <w:spacing w:after="0" w:line="240" w:lineRule="auto"/>
                          <w:jc w:val="center"/>
                          <w:rPr>
                            <w:rFonts w:ascii="Times New Roman" w:hAnsi="Times New Roman" w:cs="Times New Roman"/>
                            <w:bCs/>
                            <w:szCs w:val="18"/>
                            <w:lang w:val="en-US"/>
                          </w:rPr>
                        </w:pPr>
                        <w:r>
                          <w:rPr>
                            <w:rFonts w:ascii="Times New Roman" w:hAnsi="Times New Roman" w:cs="Times New Roman"/>
                            <w:bCs/>
                            <w:szCs w:val="18"/>
                            <w:lang w:val="en-US"/>
                          </w:rPr>
                          <w:t>Department Chair</w:t>
                        </w:r>
                      </w:p>
                    </w:tc>
                  </w:tr>
                  <w:tr w:rsidR="00334C22" w:rsidRPr="0028354C" w:rsidTr="00147162">
                    <w:trPr>
                      <w:trHeight w:val="349"/>
                    </w:trPr>
                    <w:tc>
                      <w:tcPr>
                        <w:tcW w:w="3620" w:type="dxa"/>
                        <w:vAlign w:val="center"/>
                      </w:tcPr>
                      <w:p w:rsidR="00334C22" w:rsidRPr="0028354C" w:rsidRDefault="00334C22">
                        <w:pPr>
                          <w:spacing w:after="0" w:line="240" w:lineRule="auto"/>
                          <w:rPr>
                            <w:rFonts w:ascii="Times New Roman" w:hAnsi="Times New Roman" w:cs="Times New Roman"/>
                            <w:bCs/>
                            <w:szCs w:val="18"/>
                            <w:lang w:val="en-US"/>
                          </w:rPr>
                        </w:pPr>
                      </w:p>
                    </w:tc>
                  </w:tr>
                  <w:tr w:rsidR="00334C22" w:rsidRPr="0028354C" w:rsidTr="00147162">
                    <w:trPr>
                      <w:trHeight w:val="349"/>
                    </w:trPr>
                    <w:tc>
                      <w:tcPr>
                        <w:tcW w:w="3620" w:type="dxa"/>
                        <w:vAlign w:val="center"/>
                      </w:tcPr>
                      <w:p w:rsidR="00334C22" w:rsidRPr="0028354C" w:rsidRDefault="00334C22">
                        <w:pPr>
                          <w:spacing w:after="0" w:line="240" w:lineRule="auto"/>
                          <w:rPr>
                            <w:rFonts w:ascii="Times New Roman" w:hAnsi="Times New Roman" w:cs="Times New Roman"/>
                            <w:bCs/>
                            <w:szCs w:val="18"/>
                            <w:lang w:val="en-US"/>
                          </w:rPr>
                        </w:pPr>
                      </w:p>
                    </w:tc>
                  </w:tr>
                </w:tbl>
                <w:p w:rsidR="00334C22" w:rsidRPr="0028354C" w:rsidRDefault="00334C22">
                  <w:pPr>
                    <w:spacing w:after="0" w:line="240" w:lineRule="auto"/>
                    <w:rPr>
                      <w:rFonts w:ascii="Times New Roman" w:hAnsi="Times New Roman" w:cs="Times New Roman"/>
                      <w:b/>
                      <w:szCs w:val="18"/>
                    </w:rPr>
                  </w:pPr>
                </w:p>
              </w:tc>
              <w:tc>
                <w:tcPr>
                  <w:tcW w:w="3825" w:type="dxa"/>
                  <w:gridSpan w:val="2"/>
                </w:tcPr>
                <w:tbl>
                  <w:tblPr>
                    <w:tblStyle w:val="TableGrid"/>
                    <w:tblW w:w="36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60"/>
                  </w:tblGrid>
                  <w:tr w:rsidR="00334C22" w:rsidRPr="0028354C" w:rsidTr="00147162">
                    <w:trPr>
                      <w:trHeight w:val="300"/>
                    </w:trPr>
                    <w:tc>
                      <w:tcPr>
                        <w:tcW w:w="3660" w:type="dxa"/>
                      </w:tcPr>
                      <w:p w:rsidR="00334C22" w:rsidRPr="0028354C" w:rsidRDefault="001B572A">
                        <w:pPr>
                          <w:spacing w:after="0" w:line="240" w:lineRule="auto"/>
                          <w:rPr>
                            <w:rFonts w:ascii="Times New Roman" w:hAnsi="Times New Roman" w:cs="Times New Roman"/>
                            <w:b/>
                            <w:szCs w:val="18"/>
                          </w:rPr>
                        </w:pPr>
                        <w:r w:rsidRPr="0028354C">
                          <w:rPr>
                            <w:rFonts w:ascii="Times New Roman" w:hAnsi="Times New Roman" w:cs="Times New Roman"/>
                            <w:b/>
                            <w:szCs w:val="18"/>
                          </w:rPr>
                          <w:t>Approved by:</w:t>
                        </w:r>
                        <w:ins w:id="18" w:author="Microsoft account" w:date="2025-07-20T23:17:00Z">
                          <w:r w:rsidR="00BA44A5">
                            <w:rPr>
                              <w:rFonts w:ascii="Times New Roman" w:hAnsi="Times New Roman" w:cs="Times New Roman"/>
                              <w:b/>
                              <w:szCs w:val="18"/>
                            </w:rPr>
                            <w:br/>
                          </w:r>
                        </w:ins>
                      </w:p>
                    </w:tc>
                  </w:tr>
                  <w:tr w:rsidR="00334C22" w:rsidRPr="0028354C" w:rsidDel="002428B0" w:rsidTr="00147162">
                    <w:trPr>
                      <w:trHeight w:val="342"/>
                      <w:del w:id="19" w:author="Microsoft account" w:date="2025-07-20T23:13:00Z"/>
                    </w:trPr>
                    <w:tc>
                      <w:tcPr>
                        <w:tcW w:w="3660" w:type="dxa"/>
                      </w:tcPr>
                      <w:p w:rsidR="00334C22" w:rsidRPr="0028354C" w:rsidDel="002428B0" w:rsidRDefault="00334C22">
                        <w:pPr>
                          <w:spacing w:after="0" w:line="240" w:lineRule="auto"/>
                          <w:jc w:val="center"/>
                          <w:rPr>
                            <w:del w:id="20" w:author="Microsoft account" w:date="2025-07-20T23:13:00Z"/>
                            <w:rFonts w:ascii="Times New Roman" w:hAnsi="Times New Roman" w:cs="Times New Roman"/>
                            <w:b/>
                            <w:szCs w:val="18"/>
                          </w:rPr>
                          <w:pPrChange w:id="21" w:author="Microsoft account" w:date="2025-07-20T22:52:00Z">
                            <w:pPr>
                              <w:spacing w:after="0" w:line="240" w:lineRule="auto"/>
                            </w:pPr>
                          </w:pPrChange>
                        </w:pPr>
                      </w:p>
                    </w:tc>
                  </w:tr>
                  <w:tr w:rsidR="00334C22" w:rsidRPr="0028354C" w:rsidTr="00147162">
                    <w:trPr>
                      <w:trHeight w:val="332"/>
                    </w:trPr>
                    <w:tc>
                      <w:tcPr>
                        <w:tcW w:w="3660" w:type="dxa"/>
                        <w:tcBorders>
                          <w:bottom w:val="single" w:sz="4" w:space="0" w:color="auto"/>
                        </w:tcBorders>
                        <w:vAlign w:val="center"/>
                      </w:tcPr>
                      <w:p w:rsidR="00334C22" w:rsidRPr="0028354C" w:rsidRDefault="002428B0">
                        <w:pPr>
                          <w:spacing w:after="0" w:line="240" w:lineRule="auto"/>
                          <w:jc w:val="center"/>
                          <w:rPr>
                            <w:rFonts w:ascii="Times New Roman" w:hAnsi="Times New Roman" w:cs="Times New Roman"/>
                            <w:bCs/>
                            <w:szCs w:val="18"/>
                          </w:rPr>
                        </w:pPr>
                        <w:ins w:id="22" w:author="Microsoft account" w:date="2025-07-20T23:13:00Z">
                          <w:r>
                            <w:rPr>
                              <w:rFonts w:ascii="Times New Roman" w:hAnsi="Times New Roman" w:cs="Times New Roman"/>
                              <w:bCs/>
                              <w:szCs w:val="18"/>
                            </w:rPr>
                            <w:t>${syll_dean_signature}</w:t>
                          </w:r>
                          <w:r>
                            <w:rPr>
                              <w:rFonts w:ascii="Times New Roman" w:hAnsi="Times New Roman" w:cs="Times New Roman"/>
                              <w:bCs/>
                              <w:szCs w:val="18"/>
                            </w:rPr>
                            <w:br/>
                          </w:r>
                        </w:ins>
                        <w:r w:rsidR="001B572A" w:rsidRPr="0028354C">
                          <w:rPr>
                            <w:rFonts w:ascii="Times New Roman" w:hAnsi="Times New Roman" w:cs="Times New Roman"/>
                            <w:bCs/>
                            <w:szCs w:val="18"/>
                          </w:rPr>
                          <w:t>a Kent Vicente a</w:t>
                        </w:r>
                      </w:p>
                    </w:tc>
                  </w:tr>
                  <w:tr w:rsidR="00334C22" w:rsidRPr="0028354C" w:rsidTr="00147162">
                    <w:trPr>
                      <w:trHeight w:val="306"/>
                    </w:trPr>
                    <w:tc>
                      <w:tcPr>
                        <w:tcW w:w="3660" w:type="dxa"/>
                        <w:tcBorders>
                          <w:top w:val="single" w:sz="4" w:space="0" w:color="auto"/>
                        </w:tcBorders>
                        <w:vAlign w:val="center"/>
                      </w:tcPr>
                      <w:p w:rsidR="00334C22" w:rsidRPr="0028354C" w:rsidRDefault="001B572A">
                        <w:pPr>
                          <w:spacing w:after="0" w:line="240" w:lineRule="auto"/>
                          <w:jc w:val="center"/>
                          <w:rPr>
                            <w:rFonts w:ascii="Times New Roman" w:hAnsi="Times New Roman" w:cs="Times New Roman"/>
                            <w:bCs/>
                            <w:szCs w:val="18"/>
                          </w:rPr>
                        </w:pPr>
                        <w:r w:rsidRPr="0028354C">
                          <w:rPr>
                            <w:rFonts w:ascii="Times New Roman" w:hAnsi="Times New Roman" w:cs="Times New Roman"/>
                            <w:bCs/>
                            <w:szCs w:val="18"/>
                          </w:rPr>
                          <w:t>Dean</w:t>
                        </w:r>
                      </w:p>
                    </w:tc>
                  </w:tr>
                  <w:tr w:rsidR="00334C22" w:rsidRPr="0028354C" w:rsidTr="00147162">
                    <w:trPr>
                      <w:trHeight w:val="377"/>
                    </w:trPr>
                    <w:tc>
                      <w:tcPr>
                        <w:tcW w:w="3660" w:type="dxa"/>
                      </w:tcPr>
                      <w:p w:rsidR="00334C22" w:rsidRPr="0028354C" w:rsidRDefault="00334C22">
                        <w:pPr>
                          <w:spacing w:after="0" w:line="240" w:lineRule="auto"/>
                          <w:rPr>
                            <w:rFonts w:ascii="Times New Roman" w:hAnsi="Times New Roman" w:cs="Times New Roman"/>
                            <w:b/>
                            <w:szCs w:val="18"/>
                          </w:rPr>
                        </w:pPr>
                      </w:p>
                    </w:tc>
                  </w:tr>
                </w:tbl>
                <w:p w:rsidR="00334C22" w:rsidRPr="0028354C" w:rsidRDefault="00334C22">
                  <w:pPr>
                    <w:spacing w:after="0" w:line="240" w:lineRule="auto"/>
                    <w:rPr>
                      <w:rFonts w:ascii="Times New Roman" w:hAnsi="Times New Roman" w:cs="Times New Roman"/>
                      <w:b/>
                      <w:szCs w:val="18"/>
                    </w:rPr>
                  </w:pPr>
                </w:p>
              </w:tc>
            </w:tr>
            <w:tr w:rsidR="00334C22" w:rsidRPr="0028354C" w:rsidTr="00217427">
              <w:trPr>
                <w:gridAfter w:val="1"/>
                <w:wAfter w:w="1546" w:type="dxa"/>
              </w:trPr>
              <w:tc>
                <w:tcPr>
                  <w:tcW w:w="3346" w:type="dxa"/>
                </w:tcPr>
                <w:p w:rsidR="00334C22" w:rsidRPr="0028354C" w:rsidRDefault="00334C22" w:rsidP="00217427">
                  <w:pPr>
                    <w:spacing w:after="0" w:line="240" w:lineRule="auto"/>
                    <w:rPr>
                      <w:rFonts w:ascii="Times New Roman" w:hAnsi="Times New Roman" w:cs="Times New Roman"/>
                      <w:b/>
                      <w:szCs w:val="18"/>
                    </w:rPr>
                  </w:pPr>
                </w:p>
              </w:tc>
              <w:tc>
                <w:tcPr>
                  <w:tcW w:w="3346" w:type="dxa"/>
                  <w:gridSpan w:val="2"/>
                </w:tcPr>
                <w:p w:rsidR="00334C22" w:rsidRPr="0028354C" w:rsidRDefault="00334C22">
                  <w:pPr>
                    <w:spacing w:after="0" w:line="240" w:lineRule="auto"/>
                    <w:jc w:val="both"/>
                    <w:rPr>
                      <w:rFonts w:ascii="Times New Roman" w:hAnsi="Times New Roman" w:cs="Times New Roman"/>
                      <w:b/>
                      <w:szCs w:val="18"/>
                    </w:rPr>
                  </w:pPr>
                </w:p>
              </w:tc>
              <w:tc>
                <w:tcPr>
                  <w:tcW w:w="3346" w:type="dxa"/>
                  <w:gridSpan w:val="2"/>
                </w:tcPr>
                <w:p w:rsidR="00334C22" w:rsidRPr="0028354C" w:rsidRDefault="00334C22">
                  <w:pPr>
                    <w:spacing w:after="0" w:line="240" w:lineRule="auto"/>
                    <w:jc w:val="both"/>
                    <w:rPr>
                      <w:rFonts w:ascii="Times New Roman" w:hAnsi="Times New Roman" w:cs="Times New Roman"/>
                      <w:b/>
                      <w:szCs w:val="18"/>
                    </w:rPr>
                  </w:pPr>
                </w:p>
              </w:tc>
            </w:tr>
            <w:tr w:rsidR="00334C22" w:rsidRPr="0028354C" w:rsidTr="00217427">
              <w:trPr>
                <w:gridAfter w:val="1"/>
                <w:wAfter w:w="1546" w:type="dxa"/>
              </w:trPr>
              <w:tc>
                <w:tcPr>
                  <w:tcW w:w="3346" w:type="dxa"/>
                </w:tcPr>
                <w:p w:rsidR="00334C22" w:rsidRPr="0028354C" w:rsidRDefault="00334C22">
                  <w:pPr>
                    <w:spacing w:after="0" w:line="240" w:lineRule="auto"/>
                    <w:jc w:val="center"/>
                    <w:rPr>
                      <w:rFonts w:ascii="Times New Roman" w:hAnsi="Times New Roman" w:cs="Times New Roman"/>
                      <w:sz w:val="18"/>
                      <w:szCs w:val="18"/>
                      <w:u w:val="single"/>
                    </w:rPr>
                  </w:pPr>
                </w:p>
              </w:tc>
              <w:tc>
                <w:tcPr>
                  <w:tcW w:w="3346" w:type="dxa"/>
                  <w:gridSpan w:val="2"/>
                </w:tcPr>
                <w:p w:rsidR="00334C22" w:rsidRPr="0028354C" w:rsidRDefault="00334C22">
                  <w:pPr>
                    <w:spacing w:after="0" w:line="240" w:lineRule="auto"/>
                    <w:jc w:val="center"/>
                    <w:rPr>
                      <w:rFonts w:ascii="Times New Roman" w:hAnsi="Times New Roman" w:cs="Times New Roman"/>
                      <w:b/>
                      <w:sz w:val="18"/>
                      <w:szCs w:val="18"/>
                      <w:u w:val="single"/>
                    </w:rPr>
                  </w:pPr>
                </w:p>
              </w:tc>
              <w:tc>
                <w:tcPr>
                  <w:tcW w:w="3346" w:type="dxa"/>
                  <w:gridSpan w:val="2"/>
                </w:tcPr>
                <w:p w:rsidR="00334C22" w:rsidRPr="0028354C" w:rsidRDefault="00334C22">
                  <w:pPr>
                    <w:spacing w:after="0" w:line="240" w:lineRule="auto"/>
                    <w:jc w:val="center"/>
                    <w:rPr>
                      <w:rFonts w:ascii="Times New Roman" w:hAnsi="Times New Roman" w:cs="Times New Roman"/>
                      <w:b/>
                      <w:sz w:val="18"/>
                      <w:szCs w:val="18"/>
                      <w:u w:val="single"/>
                    </w:rPr>
                  </w:pPr>
                </w:p>
              </w:tc>
            </w:tr>
            <w:tr w:rsidR="00334C22" w:rsidRPr="0028354C" w:rsidTr="00217427">
              <w:trPr>
                <w:gridAfter w:val="1"/>
                <w:wAfter w:w="1546" w:type="dxa"/>
              </w:trPr>
              <w:tc>
                <w:tcPr>
                  <w:tcW w:w="3346" w:type="dxa"/>
                </w:tcPr>
                <w:p w:rsidR="00334C22" w:rsidRPr="0028354C" w:rsidRDefault="00334C22">
                  <w:pPr>
                    <w:spacing w:after="0" w:line="240" w:lineRule="auto"/>
                    <w:jc w:val="center"/>
                    <w:rPr>
                      <w:rFonts w:ascii="Times New Roman" w:hAnsi="Times New Roman" w:cs="Times New Roman"/>
                      <w:sz w:val="18"/>
                      <w:szCs w:val="18"/>
                    </w:rPr>
                  </w:pPr>
                </w:p>
              </w:tc>
              <w:tc>
                <w:tcPr>
                  <w:tcW w:w="3346" w:type="dxa"/>
                  <w:gridSpan w:val="2"/>
                </w:tcPr>
                <w:p w:rsidR="00334C22" w:rsidRPr="0028354C" w:rsidRDefault="00334C22">
                  <w:pPr>
                    <w:spacing w:after="0" w:line="240" w:lineRule="auto"/>
                    <w:jc w:val="center"/>
                    <w:rPr>
                      <w:rFonts w:ascii="Times New Roman" w:hAnsi="Times New Roman" w:cs="Times New Roman"/>
                      <w:sz w:val="18"/>
                      <w:szCs w:val="18"/>
                    </w:rPr>
                  </w:pPr>
                </w:p>
              </w:tc>
              <w:tc>
                <w:tcPr>
                  <w:tcW w:w="3346" w:type="dxa"/>
                  <w:gridSpan w:val="2"/>
                </w:tcPr>
                <w:p w:rsidR="00334C22" w:rsidRPr="0028354C" w:rsidRDefault="00334C22">
                  <w:pPr>
                    <w:spacing w:after="0" w:line="240" w:lineRule="auto"/>
                    <w:jc w:val="center"/>
                    <w:rPr>
                      <w:rFonts w:ascii="Times New Roman" w:hAnsi="Times New Roman" w:cs="Times New Roman"/>
                      <w:sz w:val="18"/>
                      <w:szCs w:val="18"/>
                    </w:rPr>
                  </w:pPr>
                </w:p>
              </w:tc>
            </w:tr>
          </w:tbl>
          <w:p w:rsidR="00334C22" w:rsidRPr="0028354C" w:rsidRDefault="00334C22">
            <w:pPr>
              <w:spacing w:after="0" w:line="240" w:lineRule="auto"/>
              <w:jc w:val="both"/>
              <w:rPr>
                <w:rFonts w:ascii="Times New Roman" w:hAnsi="Times New Roman" w:cs="Times New Roman"/>
                <w:b/>
                <w:sz w:val="18"/>
                <w:szCs w:val="18"/>
              </w:rPr>
            </w:pPr>
          </w:p>
          <w:p w:rsidR="00334C22" w:rsidRPr="0028354C" w:rsidRDefault="00334C22">
            <w:pPr>
              <w:spacing w:after="0" w:line="240" w:lineRule="auto"/>
              <w:jc w:val="both"/>
              <w:rPr>
                <w:rFonts w:ascii="Times New Roman" w:hAnsi="Times New Roman" w:cs="Times New Roman"/>
                <w:b/>
                <w:sz w:val="18"/>
                <w:szCs w:val="18"/>
              </w:rPr>
            </w:pPr>
          </w:p>
        </w:tc>
      </w:tr>
    </w:tbl>
    <w:p w:rsidR="00334C22" w:rsidRPr="0028354C" w:rsidRDefault="00334C22" w:rsidP="00217427">
      <w:pPr>
        <w:tabs>
          <w:tab w:val="left" w:pos="7783"/>
        </w:tabs>
        <w:rPr>
          <w:rFonts w:ascii="Times New Roman" w:hAnsi="Times New Roman" w:cs="Times New Roman"/>
          <w:sz w:val="18"/>
          <w:szCs w:val="18"/>
        </w:rPr>
      </w:pPr>
    </w:p>
    <w:sectPr w:rsidR="00334C22" w:rsidRPr="0028354C" w:rsidSect="00147162">
      <w:headerReference w:type="default" r:id="rId9"/>
      <w:type w:val="oddPage"/>
      <w:pgSz w:w="16839" w:h="11907" w:orient="landscape"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7B6" w:rsidRDefault="004667B6">
      <w:pPr>
        <w:spacing w:line="240" w:lineRule="auto"/>
      </w:pPr>
      <w:r>
        <w:separator/>
      </w:r>
    </w:p>
  </w:endnote>
  <w:endnote w:type="continuationSeparator" w:id="0">
    <w:p w:rsidR="004667B6" w:rsidRDefault="004667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onaco">
    <w:altName w:val="Courier New"/>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7B6" w:rsidRDefault="004667B6">
      <w:pPr>
        <w:spacing w:after="0"/>
      </w:pPr>
      <w:r>
        <w:separator/>
      </w:r>
    </w:p>
  </w:footnote>
  <w:footnote w:type="continuationSeparator" w:id="0">
    <w:p w:rsidR="004667B6" w:rsidRDefault="004667B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930" w:type="dxa"/>
      <w:jc w:val="right"/>
      <w:tblCellMar>
        <w:left w:w="0" w:type="dxa"/>
        <w:right w:w="0" w:type="dxa"/>
      </w:tblCellMar>
      <w:tblLook w:val="04A0" w:firstRow="1" w:lastRow="0" w:firstColumn="1" w:lastColumn="0" w:noHBand="0" w:noVBand="1"/>
    </w:tblPr>
    <w:tblGrid>
      <w:gridCol w:w="928"/>
      <w:gridCol w:w="1409"/>
      <w:gridCol w:w="593"/>
    </w:tblGrid>
    <w:tr w:rsidR="00334C22">
      <w:trPr>
        <w:trHeight w:val="193"/>
        <w:jc w:val="right"/>
      </w:trPr>
      <w:tc>
        <w:tcPr>
          <w:tcW w:w="2930" w:type="dxa"/>
          <w:gridSpan w:val="3"/>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rsidR="00334C22" w:rsidRDefault="001B572A">
          <w:pPr>
            <w:widowControl w:val="0"/>
            <w:spacing w:after="0" w:line="240" w:lineRule="auto"/>
            <w:jc w:val="center"/>
            <w:rPr>
              <w:rFonts w:ascii="Arial" w:hAnsi="Arial" w:cs="Arial"/>
              <w:color w:val="FFFFFF"/>
              <w:kern w:val="28"/>
              <w:sz w:val="15"/>
              <w:szCs w:val="15"/>
            </w:rPr>
          </w:pPr>
          <w:r>
            <w:rPr>
              <w:rFonts w:ascii="Arial" w:hAnsi="Arial" w:cs="Arial"/>
              <w:b/>
              <w:bCs/>
              <w:color w:val="FFFFFF"/>
              <w:sz w:val="15"/>
              <w:szCs w:val="15"/>
            </w:rPr>
            <w:t>Document Code No.</w:t>
          </w:r>
        </w:p>
      </w:tc>
    </w:tr>
    <w:tr w:rsidR="00334C22">
      <w:trPr>
        <w:trHeight w:val="308"/>
        <w:jc w:val="right"/>
      </w:trPr>
      <w:tc>
        <w:tcPr>
          <w:tcW w:w="2930"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334C22" w:rsidRDefault="001B572A">
          <w:pPr>
            <w:widowControl w:val="0"/>
            <w:spacing w:after="0" w:line="240" w:lineRule="auto"/>
            <w:jc w:val="center"/>
            <w:rPr>
              <w:rFonts w:ascii="Arial" w:hAnsi="Arial" w:cs="Arial"/>
              <w:color w:val="000000"/>
              <w:sz w:val="21"/>
              <w:szCs w:val="21"/>
            </w:rPr>
          </w:pPr>
          <w:r>
            <w:rPr>
              <w:rFonts w:ascii="Arial" w:hAnsi="Arial" w:cs="Arial"/>
              <w:b/>
              <w:bCs/>
              <w:sz w:val="21"/>
              <w:szCs w:val="21"/>
            </w:rPr>
            <w:t>FM-USTP-ACAD-01</w:t>
          </w:r>
        </w:p>
      </w:tc>
    </w:tr>
    <w:tr w:rsidR="00334C22">
      <w:trPr>
        <w:trHeight w:val="227"/>
        <w:jc w:val="right"/>
      </w:trPr>
      <w:tc>
        <w:tcPr>
          <w:tcW w:w="889"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rsidR="00334C22" w:rsidRDefault="001B572A">
          <w:pPr>
            <w:widowControl w:val="0"/>
            <w:spacing w:after="0" w:line="240" w:lineRule="auto"/>
            <w:jc w:val="center"/>
            <w:rPr>
              <w:rFonts w:ascii="Arial" w:hAnsi="Arial" w:cs="Arial"/>
              <w:color w:val="000000"/>
              <w:kern w:val="28"/>
              <w:sz w:val="13"/>
              <w:szCs w:val="13"/>
            </w:rPr>
          </w:pPr>
          <w:r>
            <w:rPr>
              <w:rFonts w:ascii="Arial" w:hAnsi="Arial" w:cs="Arial"/>
              <w:b/>
              <w:bCs/>
              <w:color w:val="FFFFFF"/>
              <w:sz w:val="13"/>
              <w:szCs w:val="13"/>
            </w:rPr>
            <w:t>Rev. No.</w:t>
          </w:r>
        </w:p>
      </w:tc>
      <w:tc>
        <w:tcPr>
          <w:tcW w:w="1191"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rsidR="00334C22" w:rsidRDefault="001B572A">
          <w:pPr>
            <w:widowControl w:val="0"/>
            <w:spacing w:after="0" w:line="240" w:lineRule="auto"/>
            <w:jc w:val="center"/>
            <w:rPr>
              <w:rFonts w:ascii="Arial" w:hAnsi="Arial" w:cs="Arial"/>
              <w:sz w:val="13"/>
              <w:szCs w:val="13"/>
            </w:rPr>
          </w:pPr>
          <w:r>
            <w:rPr>
              <w:rFonts w:ascii="Arial" w:hAnsi="Arial" w:cs="Arial"/>
              <w:b/>
              <w:bCs/>
              <w:color w:val="FFFFFF"/>
              <w:sz w:val="13"/>
              <w:szCs w:val="13"/>
            </w:rPr>
            <w:t>Effective Date</w:t>
          </w:r>
        </w:p>
      </w:tc>
      <w:tc>
        <w:tcPr>
          <w:tcW w:w="850"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rsidR="00334C22" w:rsidRDefault="001B572A">
          <w:pPr>
            <w:widowControl w:val="0"/>
            <w:spacing w:after="0" w:line="240" w:lineRule="auto"/>
            <w:jc w:val="center"/>
            <w:rPr>
              <w:rFonts w:ascii="Arial" w:hAnsi="Arial" w:cs="Arial"/>
              <w:sz w:val="13"/>
              <w:szCs w:val="13"/>
            </w:rPr>
          </w:pPr>
          <w:r>
            <w:rPr>
              <w:rFonts w:ascii="Arial" w:hAnsi="Arial" w:cs="Arial"/>
              <w:b/>
              <w:bCs/>
              <w:color w:val="FFFFFF"/>
              <w:sz w:val="13"/>
              <w:szCs w:val="13"/>
            </w:rPr>
            <w:t>Page No.</w:t>
          </w:r>
        </w:p>
      </w:tc>
    </w:tr>
    <w:tr w:rsidR="00334C22">
      <w:trPr>
        <w:trHeight w:val="300"/>
        <w:jc w:val="right"/>
      </w:trPr>
      <w:tc>
        <w:tcPr>
          <w:tcW w:w="88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334C22" w:rsidRDefault="00AD29FA">
          <w:pPr>
            <w:widowControl w:val="0"/>
            <w:spacing w:after="0" w:line="240" w:lineRule="auto"/>
            <w:jc w:val="center"/>
            <w:rPr>
              <w:rFonts w:ascii="Arial" w:hAnsi="Arial" w:cs="Arial"/>
              <w:sz w:val="16"/>
              <w:szCs w:val="16"/>
            </w:rPr>
          </w:pPr>
          <w:r>
            <w:rPr>
              <w:rFonts w:ascii="Arial" w:hAnsi="Arial" w:cs="Arial"/>
              <w:sz w:val="16"/>
              <w:szCs w:val="16"/>
            </w:rPr>
            <w:t>4</w:t>
          </w:r>
        </w:p>
      </w:tc>
      <w:tc>
        <w:tcPr>
          <w:tcW w:w="11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334C22" w:rsidRDefault="006935B5">
          <w:pPr>
            <w:widowControl w:val="0"/>
            <w:spacing w:after="0" w:line="240" w:lineRule="auto"/>
            <w:jc w:val="center"/>
            <w:rPr>
              <w:rFonts w:ascii="Arial" w:hAnsi="Arial" w:cs="Arial"/>
              <w:sz w:val="16"/>
              <w:szCs w:val="16"/>
            </w:rPr>
          </w:pPr>
          <w:r>
            <w:rPr>
              <w:rFonts w:ascii="Arial" w:hAnsi="Arial" w:cs="Arial"/>
              <w:sz w:val="16"/>
              <w:szCs w:val="16"/>
            </w:rPr>
            <w:t>07.22.25</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334C22" w:rsidRDefault="001B572A">
          <w:pPr>
            <w:widowControl w:val="0"/>
            <w:spacing w:after="0" w:line="240" w:lineRule="auto"/>
            <w:jc w:val="center"/>
            <w:rPr>
              <w:rFonts w:ascii="Arial" w:hAnsi="Arial" w:cs="Arial"/>
              <w:sz w:val="16"/>
              <w:szCs w:val="16"/>
            </w:rPr>
          </w:pPr>
          <w:r>
            <w:rPr>
              <w:rFonts w:ascii="Arial" w:hAnsi="Arial" w:cs="Arial"/>
              <w:b/>
              <w:bCs/>
              <w:sz w:val="16"/>
              <w:szCs w:val="16"/>
            </w:rPr>
            <w:fldChar w:fldCharType="begin"/>
          </w:r>
          <w:r>
            <w:rPr>
              <w:rFonts w:ascii="Arial" w:hAnsi="Arial" w:cs="Arial"/>
              <w:b/>
              <w:bCs/>
              <w:sz w:val="16"/>
              <w:szCs w:val="16"/>
            </w:rPr>
            <w:instrText xml:space="preserve"> PAGE  \* Arabic  \* MERGEFORMAT </w:instrText>
          </w:r>
          <w:r>
            <w:rPr>
              <w:rFonts w:ascii="Arial" w:hAnsi="Arial" w:cs="Arial"/>
              <w:b/>
              <w:bCs/>
              <w:sz w:val="16"/>
              <w:szCs w:val="16"/>
            </w:rPr>
            <w:fldChar w:fldCharType="separate"/>
          </w:r>
          <w:r w:rsidR="00BA44A5">
            <w:rPr>
              <w:rFonts w:ascii="Arial" w:hAnsi="Arial" w:cs="Arial"/>
              <w:b/>
              <w:bCs/>
              <w:noProof/>
              <w:sz w:val="16"/>
              <w:szCs w:val="16"/>
            </w:rPr>
            <w:t>2</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 Arabic  \* MERGEFORMAT </w:instrText>
          </w:r>
          <w:r>
            <w:rPr>
              <w:rFonts w:ascii="Arial" w:hAnsi="Arial" w:cs="Arial"/>
              <w:b/>
              <w:bCs/>
              <w:sz w:val="16"/>
              <w:szCs w:val="16"/>
            </w:rPr>
            <w:fldChar w:fldCharType="separate"/>
          </w:r>
          <w:r w:rsidR="00BA44A5">
            <w:rPr>
              <w:rFonts w:ascii="Arial" w:hAnsi="Arial" w:cs="Arial"/>
              <w:b/>
              <w:bCs/>
              <w:noProof/>
              <w:sz w:val="16"/>
              <w:szCs w:val="16"/>
            </w:rPr>
            <w:t>3</w:t>
          </w:r>
          <w:r>
            <w:rPr>
              <w:rFonts w:ascii="Arial" w:hAnsi="Arial" w:cs="Arial"/>
              <w:b/>
              <w:bCs/>
              <w:sz w:val="16"/>
              <w:szCs w:val="16"/>
            </w:rPr>
            <w:fldChar w:fldCharType="end"/>
          </w:r>
        </w:p>
      </w:tc>
    </w:tr>
  </w:tbl>
  <w:p w:rsidR="00334C22" w:rsidRDefault="001B572A">
    <w:r>
      <w:rPr>
        <w:rFonts w:ascii="Book Antiqua" w:hAnsi="Book Antiqua"/>
        <w:noProof/>
        <w:lang w:val="en-US"/>
      </w:rPr>
      <mc:AlternateContent>
        <mc:Choice Requires="wpg">
          <w:drawing>
            <wp:anchor distT="0" distB="0" distL="114300" distR="114300" simplePos="0" relativeHeight="251668480" behindDoc="0" locked="0" layoutInCell="1" allowOverlap="1">
              <wp:simplePos x="0" y="0"/>
              <wp:positionH relativeFrom="column">
                <wp:posOffset>0</wp:posOffset>
              </wp:positionH>
              <wp:positionV relativeFrom="paragraph">
                <wp:posOffset>-1057275</wp:posOffset>
              </wp:positionV>
              <wp:extent cx="4755515" cy="1151890"/>
              <wp:effectExtent l="0" t="0" r="0" b="0"/>
              <wp:wrapNone/>
              <wp:docPr id="1" name="Group 1"/>
              <wp:cNvGraphicFramePr/>
              <a:graphic xmlns:a="http://schemas.openxmlformats.org/drawingml/2006/main">
                <a:graphicData uri="http://schemas.microsoft.com/office/word/2010/wordprocessingGroup">
                  <wpg:wgp>
                    <wpg:cNvGrpSpPr/>
                    <wpg:grpSpPr>
                      <a:xfrm>
                        <a:off x="0" y="0"/>
                        <a:ext cx="4755515" cy="1151890"/>
                        <a:chOff x="0" y="-85064"/>
                        <a:chExt cx="4755515" cy="1151890"/>
                      </a:xfrm>
                    </wpg:grpSpPr>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85064"/>
                          <a:ext cx="1073785" cy="1151890"/>
                        </a:xfrm>
                        <a:prstGeom prst="rect">
                          <a:avLst/>
                        </a:prstGeom>
                        <a:noFill/>
                        <a:ln>
                          <a:noFill/>
                        </a:ln>
                        <a:effectLst/>
                      </pic:spPr>
                    </pic:pic>
                    <wps:wsp>
                      <wps:cNvPr id="3" name="Text Box 3"/>
                      <wps:cNvSpPr txBox="1">
                        <a:spLocks noChangeArrowheads="1"/>
                      </wps:cNvSpPr>
                      <wps:spPr bwMode="auto">
                        <a:xfrm>
                          <a:off x="1003300" y="215900"/>
                          <a:ext cx="3752215" cy="781050"/>
                        </a:xfrm>
                        <a:prstGeom prst="rect">
                          <a:avLst/>
                        </a:prstGeom>
                        <a:noFill/>
                        <a:ln>
                          <a:noFill/>
                        </a:ln>
                      </wps:spPr>
                      <wps:txbx>
                        <w:txbxContent>
                          <w:p w:rsidR="00334C22" w:rsidRDefault="001B572A">
                            <w:pPr>
                              <w:widowControl w:val="0"/>
                              <w:spacing w:after="100" w:line="240" w:lineRule="auto"/>
                              <w:jc w:val="center"/>
                              <w:rPr>
                                <w:rFonts w:ascii="Arial" w:hAnsi="Arial" w:cs="Arial"/>
                                <w:b/>
                                <w:bCs/>
                                <w:sz w:val="23"/>
                                <w:szCs w:val="23"/>
                              </w:rPr>
                            </w:pPr>
                            <w:r>
                              <w:rPr>
                                <w:rFonts w:ascii="Arial" w:hAnsi="Arial" w:cs="Arial"/>
                                <w:b/>
                                <w:bCs/>
                                <w:sz w:val="24"/>
                                <w:szCs w:val="24"/>
                              </w:rPr>
                              <w:t>UNIVERSITY OF SCIENCE AND TECHNOLOGY</w:t>
                            </w:r>
                          </w:p>
                          <w:p w:rsidR="00334C22" w:rsidRDefault="001B572A">
                            <w:pPr>
                              <w:widowControl w:val="0"/>
                              <w:spacing w:after="100" w:line="240" w:lineRule="auto"/>
                              <w:jc w:val="center"/>
                              <w:rPr>
                                <w:rFonts w:ascii="Arial" w:hAnsi="Arial" w:cs="Arial"/>
                                <w:b/>
                                <w:bCs/>
                                <w:sz w:val="24"/>
                                <w:szCs w:val="24"/>
                              </w:rPr>
                            </w:pPr>
                            <w:r>
                              <w:rPr>
                                <w:rFonts w:ascii="Arial" w:hAnsi="Arial" w:cs="Arial"/>
                                <w:b/>
                                <w:bCs/>
                                <w:sz w:val="24"/>
                                <w:szCs w:val="24"/>
                              </w:rPr>
                              <w:t>OF SOUTHERN PHILIPPINES</w:t>
                            </w:r>
                          </w:p>
                          <w:p w:rsidR="00334C22" w:rsidRDefault="001B572A">
                            <w:pPr>
                              <w:widowControl w:val="0"/>
                              <w:spacing w:after="100"/>
                              <w:jc w:val="center"/>
                              <w:rPr>
                                <w:rFonts w:ascii="Arial" w:hAnsi="Arial" w:cs="Arial"/>
                                <w:sz w:val="19"/>
                                <w:szCs w:val="19"/>
                              </w:rPr>
                            </w:pPr>
                            <w:proofErr w:type="spellStart"/>
                            <w:r>
                              <w:rPr>
                                <w:rFonts w:ascii="Arial" w:hAnsi="Arial" w:cs="Arial"/>
                                <w:sz w:val="19"/>
                                <w:szCs w:val="19"/>
                              </w:rPr>
                              <w:t>Alubijid</w:t>
                            </w:r>
                            <w:proofErr w:type="spellEnd"/>
                            <w:r>
                              <w:rPr>
                                <w:rFonts w:ascii="Arial" w:hAnsi="Arial" w:cs="Arial"/>
                                <w:sz w:val="19"/>
                                <w:szCs w:val="19"/>
                              </w:rPr>
                              <w:t xml:space="preserve"> | Cagayan de Oro | </w:t>
                            </w:r>
                            <w:proofErr w:type="spellStart"/>
                            <w:r>
                              <w:rPr>
                                <w:rFonts w:ascii="Arial" w:hAnsi="Arial" w:cs="Arial"/>
                                <w:sz w:val="19"/>
                                <w:szCs w:val="19"/>
                              </w:rPr>
                              <w:t>Claveria</w:t>
                            </w:r>
                            <w:proofErr w:type="spellEnd"/>
                            <w:r>
                              <w:rPr>
                                <w:rFonts w:ascii="Arial" w:hAnsi="Arial" w:cs="Arial"/>
                                <w:sz w:val="19"/>
                                <w:szCs w:val="19"/>
                              </w:rPr>
                              <w:t xml:space="preserve"> | </w:t>
                            </w:r>
                            <w:proofErr w:type="spellStart"/>
                            <w:r>
                              <w:rPr>
                                <w:rFonts w:ascii="Arial" w:hAnsi="Arial" w:cs="Arial"/>
                                <w:sz w:val="19"/>
                                <w:szCs w:val="19"/>
                              </w:rPr>
                              <w:t>Jasaan</w:t>
                            </w:r>
                            <w:proofErr w:type="spellEnd"/>
                            <w:r>
                              <w:rPr>
                                <w:rFonts w:ascii="Arial" w:hAnsi="Arial" w:cs="Arial"/>
                                <w:sz w:val="19"/>
                                <w:szCs w:val="19"/>
                              </w:rPr>
                              <w:t xml:space="preserve"> | </w:t>
                            </w:r>
                            <w:proofErr w:type="spellStart"/>
                            <w:r>
                              <w:rPr>
                                <w:rFonts w:ascii="Arial" w:hAnsi="Arial" w:cs="Arial"/>
                                <w:sz w:val="19"/>
                                <w:szCs w:val="19"/>
                              </w:rPr>
                              <w:t>Oroquieta</w:t>
                            </w:r>
                            <w:proofErr w:type="spellEnd"/>
                            <w:r>
                              <w:rPr>
                                <w:rFonts w:ascii="Arial" w:hAnsi="Arial" w:cs="Arial"/>
                                <w:sz w:val="19"/>
                                <w:szCs w:val="19"/>
                              </w:rPr>
                              <w:t xml:space="preserve"> | </w:t>
                            </w:r>
                            <w:proofErr w:type="spellStart"/>
                            <w:r>
                              <w:rPr>
                                <w:rFonts w:ascii="Arial" w:hAnsi="Arial" w:cs="Arial"/>
                                <w:sz w:val="19"/>
                                <w:szCs w:val="19"/>
                              </w:rPr>
                              <w:t>Panaon</w:t>
                            </w:r>
                            <w:proofErr w:type="spellEnd"/>
                          </w:p>
                          <w:p w:rsidR="00334C22" w:rsidRDefault="00334C22">
                            <w:pPr>
                              <w:widowControl w:val="0"/>
                              <w:spacing w:after="100" w:line="240" w:lineRule="auto"/>
                              <w:jc w:val="center"/>
                              <w:rPr>
                                <w:rFonts w:ascii="Arial" w:hAnsi="Arial" w:cs="Arial"/>
                                <w:b/>
                                <w:bCs/>
                                <w:sz w:val="23"/>
                                <w:szCs w:val="23"/>
                              </w:rPr>
                            </w:pPr>
                          </w:p>
                        </w:txbxContent>
                      </wps:txbx>
                      <wps:bodyPr rot="0" vert="horz" wrap="square" lIns="91440" tIns="45720" rIns="91440" bIns="45720" anchor="t" anchorCtr="0" upright="1">
                        <a:noAutofit/>
                      </wps:bodyPr>
                    </wps:wsp>
                  </wpg:wgp>
                </a:graphicData>
              </a:graphic>
            </wp:anchor>
          </w:drawing>
        </mc:Choice>
        <mc:Fallback>
          <w:pict>
            <v:group id="Group 1" o:spid="_x0000_s1026" style="position:absolute;margin-left:0;margin-top:-83.25pt;width:374.45pt;height:90.7pt;z-index:251668480" coordorigin=",-850" coordsize="47555,11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850;width:10737;height:115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UcWjBAAAA2gAAAA8AAABkcnMvZG93bnJldi54bWxEj0GLwjAUhO/C/ofwhL3ImqogUo0iC8Iu&#10;XjR274/m2Rabl9Jk2/rvjSB4HGbmG2azG2wtOmp95VjBbJqAIM6dqbhQkF0OXysQPiAbrB2Tgjt5&#10;2G0/RhtMjev5TJ0OhYgQ9ikqKENoUil9XpJFP3UNcfSurrUYomwLaVrsI9zWcp4kS2mx4rhQYkPf&#10;JeU3/W8VJKe/35Wf8P141Xri+y7TC50p9Tke9msQgYbwDr/aP0bBHJ5X4g2Q2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uUcWjBAAAA2gAAAA8AAAAAAAAAAAAAAAAAnwIA&#10;AGRycy9kb3ducmV2LnhtbFBLBQYAAAAABAAEAPcAAACNAwAAAAA=&#10;">
                <v:imagedata r:id="rId2" o:title=""/>
                <v:path arrowok="t"/>
              </v:shape>
              <v:shapetype id="_x0000_t202" coordsize="21600,21600" o:spt="202" path="m,l,21600r21600,l21600,xe">
                <v:stroke joinstyle="miter"/>
                <v:path gradientshapeok="t" o:connecttype="rect"/>
              </v:shapetype>
              <v:shape id="Text Box 3" o:spid="_x0000_s1028" type="#_x0000_t202" style="position:absolute;left:10033;top:2159;width:37522;height:7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334C22" w:rsidRDefault="001B572A">
                      <w:pPr>
                        <w:widowControl w:val="0"/>
                        <w:spacing w:after="100" w:line="240" w:lineRule="auto"/>
                        <w:jc w:val="center"/>
                        <w:rPr>
                          <w:rFonts w:ascii="Arial" w:hAnsi="Arial" w:cs="Arial"/>
                          <w:b/>
                          <w:bCs/>
                          <w:sz w:val="23"/>
                          <w:szCs w:val="23"/>
                        </w:rPr>
                      </w:pPr>
                      <w:r>
                        <w:rPr>
                          <w:rFonts w:ascii="Arial" w:hAnsi="Arial" w:cs="Arial"/>
                          <w:b/>
                          <w:bCs/>
                          <w:sz w:val="24"/>
                          <w:szCs w:val="24"/>
                        </w:rPr>
                        <w:t>UNIVERSITY OF SCIENCE AND TECHNOLOGY</w:t>
                      </w:r>
                    </w:p>
                    <w:p w:rsidR="00334C22" w:rsidRDefault="001B572A">
                      <w:pPr>
                        <w:widowControl w:val="0"/>
                        <w:spacing w:after="100" w:line="240" w:lineRule="auto"/>
                        <w:jc w:val="center"/>
                        <w:rPr>
                          <w:rFonts w:ascii="Arial" w:hAnsi="Arial" w:cs="Arial"/>
                          <w:b/>
                          <w:bCs/>
                          <w:sz w:val="24"/>
                          <w:szCs w:val="24"/>
                        </w:rPr>
                      </w:pPr>
                      <w:r>
                        <w:rPr>
                          <w:rFonts w:ascii="Arial" w:hAnsi="Arial" w:cs="Arial"/>
                          <w:b/>
                          <w:bCs/>
                          <w:sz w:val="24"/>
                          <w:szCs w:val="24"/>
                        </w:rPr>
                        <w:t>OF SOUTHERN PHILIPPINES</w:t>
                      </w:r>
                    </w:p>
                    <w:p w:rsidR="00334C22" w:rsidRDefault="001B572A">
                      <w:pPr>
                        <w:widowControl w:val="0"/>
                        <w:spacing w:after="100"/>
                        <w:jc w:val="center"/>
                        <w:rPr>
                          <w:rFonts w:ascii="Arial" w:hAnsi="Arial" w:cs="Arial"/>
                          <w:sz w:val="19"/>
                          <w:szCs w:val="19"/>
                        </w:rPr>
                      </w:pPr>
                      <w:proofErr w:type="spellStart"/>
                      <w:r>
                        <w:rPr>
                          <w:rFonts w:ascii="Arial" w:hAnsi="Arial" w:cs="Arial"/>
                          <w:sz w:val="19"/>
                          <w:szCs w:val="19"/>
                        </w:rPr>
                        <w:t>Alubijid</w:t>
                      </w:r>
                      <w:proofErr w:type="spellEnd"/>
                      <w:r>
                        <w:rPr>
                          <w:rFonts w:ascii="Arial" w:hAnsi="Arial" w:cs="Arial"/>
                          <w:sz w:val="19"/>
                          <w:szCs w:val="19"/>
                        </w:rPr>
                        <w:t xml:space="preserve"> | Cagayan de Oro | </w:t>
                      </w:r>
                      <w:proofErr w:type="spellStart"/>
                      <w:r>
                        <w:rPr>
                          <w:rFonts w:ascii="Arial" w:hAnsi="Arial" w:cs="Arial"/>
                          <w:sz w:val="19"/>
                          <w:szCs w:val="19"/>
                        </w:rPr>
                        <w:t>Claveria</w:t>
                      </w:r>
                      <w:proofErr w:type="spellEnd"/>
                      <w:r>
                        <w:rPr>
                          <w:rFonts w:ascii="Arial" w:hAnsi="Arial" w:cs="Arial"/>
                          <w:sz w:val="19"/>
                          <w:szCs w:val="19"/>
                        </w:rPr>
                        <w:t xml:space="preserve"> | </w:t>
                      </w:r>
                      <w:proofErr w:type="spellStart"/>
                      <w:r>
                        <w:rPr>
                          <w:rFonts w:ascii="Arial" w:hAnsi="Arial" w:cs="Arial"/>
                          <w:sz w:val="19"/>
                          <w:szCs w:val="19"/>
                        </w:rPr>
                        <w:t>Jasaan</w:t>
                      </w:r>
                      <w:proofErr w:type="spellEnd"/>
                      <w:r>
                        <w:rPr>
                          <w:rFonts w:ascii="Arial" w:hAnsi="Arial" w:cs="Arial"/>
                          <w:sz w:val="19"/>
                          <w:szCs w:val="19"/>
                        </w:rPr>
                        <w:t xml:space="preserve"> | </w:t>
                      </w:r>
                      <w:proofErr w:type="spellStart"/>
                      <w:r>
                        <w:rPr>
                          <w:rFonts w:ascii="Arial" w:hAnsi="Arial" w:cs="Arial"/>
                          <w:sz w:val="19"/>
                          <w:szCs w:val="19"/>
                        </w:rPr>
                        <w:t>Oroquieta</w:t>
                      </w:r>
                      <w:proofErr w:type="spellEnd"/>
                      <w:r>
                        <w:rPr>
                          <w:rFonts w:ascii="Arial" w:hAnsi="Arial" w:cs="Arial"/>
                          <w:sz w:val="19"/>
                          <w:szCs w:val="19"/>
                        </w:rPr>
                        <w:t xml:space="preserve"> | </w:t>
                      </w:r>
                      <w:proofErr w:type="spellStart"/>
                      <w:r>
                        <w:rPr>
                          <w:rFonts w:ascii="Arial" w:hAnsi="Arial" w:cs="Arial"/>
                          <w:sz w:val="19"/>
                          <w:szCs w:val="19"/>
                        </w:rPr>
                        <w:t>Panaon</w:t>
                      </w:r>
                      <w:proofErr w:type="spellEnd"/>
                    </w:p>
                    <w:p w:rsidR="00334C22" w:rsidRDefault="00334C22">
                      <w:pPr>
                        <w:widowControl w:val="0"/>
                        <w:spacing w:after="100" w:line="240" w:lineRule="auto"/>
                        <w:jc w:val="center"/>
                        <w:rPr>
                          <w:rFonts w:ascii="Arial" w:hAnsi="Arial" w:cs="Arial"/>
                          <w:b/>
                          <w:bCs/>
                          <w:sz w:val="23"/>
                          <w:szCs w:val="23"/>
                        </w:rPr>
                      </w:pP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15263"/>
    <w:multiLevelType w:val="multilevel"/>
    <w:tmpl w:val="3F015263"/>
    <w:lvl w:ilvl="0">
      <w:start w:val="1"/>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8A22577"/>
    <w:multiLevelType w:val="multilevel"/>
    <w:tmpl w:val="48A22577"/>
    <w:lvl w:ilvl="0">
      <w:start w:val="1"/>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7a2880aa675506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721"/>
    <w:rsid w:val="00007650"/>
    <w:rsid w:val="00020380"/>
    <w:rsid w:val="00047FBC"/>
    <w:rsid w:val="00070ACD"/>
    <w:rsid w:val="00083939"/>
    <w:rsid w:val="000A545A"/>
    <w:rsid w:val="000B77F8"/>
    <w:rsid w:val="000C627C"/>
    <w:rsid w:val="000E53E5"/>
    <w:rsid w:val="00117AC2"/>
    <w:rsid w:val="00132242"/>
    <w:rsid w:val="00147162"/>
    <w:rsid w:val="001724A4"/>
    <w:rsid w:val="00194105"/>
    <w:rsid w:val="001B572A"/>
    <w:rsid w:val="001B7CF5"/>
    <w:rsid w:val="001E12E6"/>
    <w:rsid w:val="0020548E"/>
    <w:rsid w:val="00217427"/>
    <w:rsid w:val="00241FF2"/>
    <w:rsid w:val="002428B0"/>
    <w:rsid w:val="002730AF"/>
    <w:rsid w:val="0027459E"/>
    <w:rsid w:val="0028354C"/>
    <w:rsid w:val="002873B7"/>
    <w:rsid w:val="002931E8"/>
    <w:rsid w:val="002A6210"/>
    <w:rsid w:val="002C7C09"/>
    <w:rsid w:val="002E650D"/>
    <w:rsid w:val="002F691E"/>
    <w:rsid w:val="003105FB"/>
    <w:rsid w:val="00312EBE"/>
    <w:rsid w:val="00326514"/>
    <w:rsid w:val="00334C22"/>
    <w:rsid w:val="00336D86"/>
    <w:rsid w:val="003942F8"/>
    <w:rsid w:val="003A3838"/>
    <w:rsid w:val="003D4E54"/>
    <w:rsid w:val="003E732D"/>
    <w:rsid w:val="003F548A"/>
    <w:rsid w:val="00401DFC"/>
    <w:rsid w:val="00406A71"/>
    <w:rsid w:val="00406C91"/>
    <w:rsid w:val="004223F3"/>
    <w:rsid w:val="00424745"/>
    <w:rsid w:val="00435863"/>
    <w:rsid w:val="004467F8"/>
    <w:rsid w:val="004667B6"/>
    <w:rsid w:val="0047213F"/>
    <w:rsid w:val="00475EF9"/>
    <w:rsid w:val="00480797"/>
    <w:rsid w:val="004A2955"/>
    <w:rsid w:val="004C09C9"/>
    <w:rsid w:val="0050133E"/>
    <w:rsid w:val="00514F97"/>
    <w:rsid w:val="0052255E"/>
    <w:rsid w:val="00563E54"/>
    <w:rsid w:val="005662E1"/>
    <w:rsid w:val="0057569A"/>
    <w:rsid w:val="00597492"/>
    <w:rsid w:val="005A3405"/>
    <w:rsid w:val="005C0EA5"/>
    <w:rsid w:val="00627FF8"/>
    <w:rsid w:val="00633BDB"/>
    <w:rsid w:val="00640B07"/>
    <w:rsid w:val="006453DF"/>
    <w:rsid w:val="006514EC"/>
    <w:rsid w:val="006935B5"/>
    <w:rsid w:val="0069481F"/>
    <w:rsid w:val="006A700F"/>
    <w:rsid w:val="006B313C"/>
    <w:rsid w:val="006F02A3"/>
    <w:rsid w:val="006F5D11"/>
    <w:rsid w:val="00715666"/>
    <w:rsid w:val="00752094"/>
    <w:rsid w:val="0076762C"/>
    <w:rsid w:val="007A0076"/>
    <w:rsid w:val="007C272F"/>
    <w:rsid w:val="007D2D10"/>
    <w:rsid w:val="007D588E"/>
    <w:rsid w:val="008000FB"/>
    <w:rsid w:val="00801AA0"/>
    <w:rsid w:val="00814321"/>
    <w:rsid w:val="0083498C"/>
    <w:rsid w:val="00854A0F"/>
    <w:rsid w:val="00861949"/>
    <w:rsid w:val="00867721"/>
    <w:rsid w:val="008702EB"/>
    <w:rsid w:val="008851F0"/>
    <w:rsid w:val="008A4B0C"/>
    <w:rsid w:val="008C68CC"/>
    <w:rsid w:val="008C707F"/>
    <w:rsid w:val="008D1FA8"/>
    <w:rsid w:val="008D4B11"/>
    <w:rsid w:val="008E5988"/>
    <w:rsid w:val="00911F68"/>
    <w:rsid w:val="00922B50"/>
    <w:rsid w:val="00923831"/>
    <w:rsid w:val="00932397"/>
    <w:rsid w:val="00970CEE"/>
    <w:rsid w:val="009B07B0"/>
    <w:rsid w:val="009B5358"/>
    <w:rsid w:val="009C6E20"/>
    <w:rsid w:val="009D377C"/>
    <w:rsid w:val="009E312E"/>
    <w:rsid w:val="00A124A7"/>
    <w:rsid w:val="00A22D88"/>
    <w:rsid w:val="00A63434"/>
    <w:rsid w:val="00A736A1"/>
    <w:rsid w:val="00A772BB"/>
    <w:rsid w:val="00AC2F25"/>
    <w:rsid w:val="00AC4D20"/>
    <w:rsid w:val="00AD29FA"/>
    <w:rsid w:val="00AE1C5E"/>
    <w:rsid w:val="00AF1CC6"/>
    <w:rsid w:val="00B04855"/>
    <w:rsid w:val="00B051F2"/>
    <w:rsid w:val="00B20628"/>
    <w:rsid w:val="00B32937"/>
    <w:rsid w:val="00B35369"/>
    <w:rsid w:val="00B53358"/>
    <w:rsid w:val="00B77D99"/>
    <w:rsid w:val="00BA44A5"/>
    <w:rsid w:val="00BB07DC"/>
    <w:rsid w:val="00BB292B"/>
    <w:rsid w:val="00BB750B"/>
    <w:rsid w:val="00BE68E1"/>
    <w:rsid w:val="00C02404"/>
    <w:rsid w:val="00C06E76"/>
    <w:rsid w:val="00C12D95"/>
    <w:rsid w:val="00C17564"/>
    <w:rsid w:val="00C822FF"/>
    <w:rsid w:val="00C84257"/>
    <w:rsid w:val="00CB6952"/>
    <w:rsid w:val="00CC565B"/>
    <w:rsid w:val="00CD3298"/>
    <w:rsid w:val="00CD698B"/>
    <w:rsid w:val="00CE047F"/>
    <w:rsid w:val="00CE2641"/>
    <w:rsid w:val="00D163B8"/>
    <w:rsid w:val="00D2244A"/>
    <w:rsid w:val="00D43EBA"/>
    <w:rsid w:val="00D569CA"/>
    <w:rsid w:val="00D61C61"/>
    <w:rsid w:val="00D673C7"/>
    <w:rsid w:val="00DB1B58"/>
    <w:rsid w:val="00DD691F"/>
    <w:rsid w:val="00DF3FC9"/>
    <w:rsid w:val="00E46067"/>
    <w:rsid w:val="00E65150"/>
    <w:rsid w:val="00E765CA"/>
    <w:rsid w:val="00EB4BC7"/>
    <w:rsid w:val="00EC1300"/>
    <w:rsid w:val="00ED020B"/>
    <w:rsid w:val="00F032FB"/>
    <w:rsid w:val="00F11E0B"/>
    <w:rsid w:val="00F20DB3"/>
    <w:rsid w:val="00F34590"/>
    <w:rsid w:val="00F52A0D"/>
    <w:rsid w:val="00F753D2"/>
    <w:rsid w:val="00F76814"/>
    <w:rsid w:val="00F8355C"/>
    <w:rsid w:val="00F859E3"/>
    <w:rsid w:val="00FC0C09"/>
    <w:rsid w:val="019F2A5C"/>
    <w:rsid w:val="01C93DBF"/>
    <w:rsid w:val="02246E13"/>
    <w:rsid w:val="023D7040"/>
    <w:rsid w:val="037D28C8"/>
    <w:rsid w:val="03E17841"/>
    <w:rsid w:val="03FD2E03"/>
    <w:rsid w:val="045E6757"/>
    <w:rsid w:val="04853622"/>
    <w:rsid w:val="05457C09"/>
    <w:rsid w:val="063F133E"/>
    <w:rsid w:val="092278F1"/>
    <w:rsid w:val="09B54DB8"/>
    <w:rsid w:val="0A8B5801"/>
    <w:rsid w:val="0A9C3C41"/>
    <w:rsid w:val="0C165A64"/>
    <w:rsid w:val="0C370071"/>
    <w:rsid w:val="0D381857"/>
    <w:rsid w:val="0DBF6376"/>
    <w:rsid w:val="0DF36AFF"/>
    <w:rsid w:val="10962FBF"/>
    <w:rsid w:val="110C5208"/>
    <w:rsid w:val="11485CEA"/>
    <w:rsid w:val="11E562E9"/>
    <w:rsid w:val="121D5045"/>
    <w:rsid w:val="13130C3B"/>
    <w:rsid w:val="13CE068C"/>
    <w:rsid w:val="15011905"/>
    <w:rsid w:val="168A13B6"/>
    <w:rsid w:val="1A5427E7"/>
    <w:rsid w:val="1B202616"/>
    <w:rsid w:val="1B9E7E6B"/>
    <w:rsid w:val="1BC5023D"/>
    <w:rsid w:val="1CB42226"/>
    <w:rsid w:val="1D67554C"/>
    <w:rsid w:val="1DF51610"/>
    <w:rsid w:val="1EA23DCE"/>
    <w:rsid w:val="22A9119C"/>
    <w:rsid w:val="23F84985"/>
    <w:rsid w:val="249720B1"/>
    <w:rsid w:val="272337D0"/>
    <w:rsid w:val="28067B3A"/>
    <w:rsid w:val="289A2879"/>
    <w:rsid w:val="29BA01ED"/>
    <w:rsid w:val="2B256796"/>
    <w:rsid w:val="2B906D86"/>
    <w:rsid w:val="2BC2085A"/>
    <w:rsid w:val="2C4A42AF"/>
    <w:rsid w:val="2EB143A8"/>
    <w:rsid w:val="2FA75BCE"/>
    <w:rsid w:val="304325BD"/>
    <w:rsid w:val="304D0E8B"/>
    <w:rsid w:val="30894D74"/>
    <w:rsid w:val="312B7C81"/>
    <w:rsid w:val="31EB26A4"/>
    <w:rsid w:val="325D06AE"/>
    <w:rsid w:val="34646885"/>
    <w:rsid w:val="349A0368"/>
    <w:rsid w:val="3533180D"/>
    <w:rsid w:val="374A465C"/>
    <w:rsid w:val="37D83D53"/>
    <w:rsid w:val="383A69FC"/>
    <w:rsid w:val="386D560E"/>
    <w:rsid w:val="3A8058CB"/>
    <w:rsid w:val="3CC60841"/>
    <w:rsid w:val="3DA40910"/>
    <w:rsid w:val="3EBE3DD1"/>
    <w:rsid w:val="42D11FE2"/>
    <w:rsid w:val="4374652E"/>
    <w:rsid w:val="43B81625"/>
    <w:rsid w:val="44753296"/>
    <w:rsid w:val="46A97537"/>
    <w:rsid w:val="46EC05E8"/>
    <w:rsid w:val="49B83F7E"/>
    <w:rsid w:val="4A1B1AA4"/>
    <w:rsid w:val="4BDE055E"/>
    <w:rsid w:val="4CDF25AC"/>
    <w:rsid w:val="4D8E7176"/>
    <w:rsid w:val="4F5551B4"/>
    <w:rsid w:val="4F6F3B5F"/>
    <w:rsid w:val="504E31CD"/>
    <w:rsid w:val="510D2307"/>
    <w:rsid w:val="522D0C4F"/>
    <w:rsid w:val="52F34726"/>
    <w:rsid w:val="53935BBE"/>
    <w:rsid w:val="54835A49"/>
    <w:rsid w:val="55EE0C0B"/>
    <w:rsid w:val="570D0833"/>
    <w:rsid w:val="585B5DD0"/>
    <w:rsid w:val="587939C8"/>
    <w:rsid w:val="58A8445A"/>
    <w:rsid w:val="593F084E"/>
    <w:rsid w:val="5ABA1AE9"/>
    <w:rsid w:val="5AD53B49"/>
    <w:rsid w:val="5CDF1027"/>
    <w:rsid w:val="5E4A0878"/>
    <w:rsid w:val="5E762809"/>
    <w:rsid w:val="5F7E529D"/>
    <w:rsid w:val="61AF40C1"/>
    <w:rsid w:val="63B65989"/>
    <w:rsid w:val="6604676D"/>
    <w:rsid w:val="663849C4"/>
    <w:rsid w:val="66437557"/>
    <w:rsid w:val="67F4369A"/>
    <w:rsid w:val="685E115E"/>
    <w:rsid w:val="693343A6"/>
    <w:rsid w:val="69434C8E"/>
    <w:rsid w:val="697F0B48"/>
    <w:rsid w:val="6A795693"/>
    <w:rsid w:val="6BBC7720"/>
    <w:rsid w:val="6BDA0E02"/>
    <w:rsid w:val="6CC22541"/>
    <w:rsid w:val="6D56199F"/>
    <w:rsid w:val="6FE55F03"/>
    <w:rsid w:val="700E04D7"/>
    <w:rsid w:val="70771AF6"/>
    <w:rsid w:val="71B73846"/>
    <w:rsid w:val="72B04AE6"/>
    <w:rsid w:val="72C53ED8"/>
    <w:rsid w:val="73862BB9"/>
    <w:rsid w:val="73873F96"/>
    <w:rsid w:val="768317F7"/>
    <w:rsid w:val="77C71BAD"/>
    <w:rsid w:val="77F11FD5"/>
    <w:rsid w:val="78194988"/>
    <w:rsid w:val="7A335678"/>
    <w:rsid w:val="7A6E6355"/>
    <w:rsid w:val="7A9134BD"/>
    <w:rsid w:val="7C3C67E8"/>
    <w:rsid w:val="7F5867C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8EBA08-0A39-428A-986C-6E2A6358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customStyle="1" w:styleId="WPNormal">
    <w:name w:val="WP_Normal"/>
    <w:basedOn w:val="Normal"/>
    <w:qFormat/>
    <w:pPr>
      <w:spacing w:after="0" w:line="273" w:lineRule="auto"/>
    </w:pPr>
    <w:rPr>
      <w:rFonts w:ascii="Monaco" w:eastAsia="Times New Roman" w:hAnsi="Monaco" w:cs="Times New Roman"/>
      <w:color w:val="000000"/>
      <w:kern w:val="28"/>
      <w:sz w:val="24"/>
      <w:szCs w:val="24"/>
      <w:lang w:eastAsia="en-PH"/>
      <w14:ligatures w14:val="standard"/>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paragraph" w:styleId="NoSpacing">
    <w:name w:val="No Spacing"/>
    <w:link w:val="NoSpacingChar"/>
    <w:uiPriority w:val="1"/>
    <w:qFormat/>
    <w:rPr>
      <w:sz w:val="22"/>
      <w:szCs w:val="22"/>
      <w:lang w:val="en-PH"/>
    </w:rPr>
  </w:style>
  <w:style w:type="character" w:customStyle="1" w:styleId="NoSpacingChar">
    <w:name w:val="No Spacing Char"/>
    <w:link w:val="NoSpacing"/>
    <w:uiPriority w:val="1"/>
    <w:qFormat/>
    <w:locked/>
  </w:style>
  <w:style w:type="paragraph" w:customStyle="1" w:styleId="Default">
    <w:name w:val="Default"/>
    <w:qFormat/>
    <w:pPr>
      <w:autoSpaceDE w:val="0"/>
      <w:autoSpaceDN w:val="0"/>
      <w:adjustRightInd w:val="0"/>
    </w:pPr>
    <w:rPr>
      <w:rFonts w:ascii="Calibri" w:hAnsi="Calibri" w:cs="Calibri"/>
      <w:color w:val="000000"/>
      <w:sz w:val="24"/>
      <w:szCs w:val="24"/>
      <w:lang w:val="en-PH"/>
    </w:rPr>
  </w:style>
  <w:style w:type="paragraph" w:styleId="BalloonText">
    <w:name w:val="Balloon Text"/>
    <w:basedOn w:val="Normal"/>
    <w:link w:val="BalloonTextChar"/>
    <w:uiPriority w:val="99"/>
    <w:semiHidden/>
    <w:unhideWhenUsed/>
    <w:rsid w:val="005C0E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EA5"/>
    <w:rPr>
      <w:rFonts w:ascii="Segoe UI" w:hAnsi="Segoe UI" w:cs="Segoe UI"/>
      <w:sz w:val="18"/>
      <w:szCs w:val="18"/>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335238">
      <w:bodyDiv w:val="1"/>
      <w:marLeft w:val="0"/>
      <w:marRight w:val="0"/>
      <w:marTop w:val="0"/>
      <w:marBottom w:val="0"/>
      <w:divBdr>
        <w:top w:val="none" w:sz="0" w:space="0" w:color="auto"/>
        <w:left w:val="none" w:sz="0" w:space="0" w:color="auto"/>
        <w:bottom w:val="none" w:sz="0" w:space="0" w:color="auto"/>
        <w:right w:val="none" w:sz="0" w:space="0" w:color="auto"/>
      </w:divBdr>
      <w:divsChild>
        <w:div w:id="1622834316">
          <w:marLeft w:val="0"/>
          <w:marRight w:val="0"/>
          <w:marTop w:val="0"/>
          <w:marBottom w:val="0"/>
          <w:divBdr>
            <w:top w:val="none" w:sz="0" w:space="0" w:color="auto"/>
            <w:left w:val="none" w:sz="0" w:space="0" w:color="auto"/>
            <w:bottom w:val="none" w:sz="0" w:space="0" w:color="auto"/>
            <w:right w:val="none" w:sz="0" w:space="0" w:color="auto"/>
          </w:divBdr>
          <w:divsChild>
            <w:div w:id="1068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1450">
      <w:bodyDiv w:val="1"/>
      <w:marLeft w:val="0"/>
      <w:marRight w:val="0"/>
      <w:marTop w:val="0"/>
      <w:marBottom w:val="0"/>
      <w:divBdr>
        <w:top w:val="none" w:sz="0" w:space="0" w:color="auto"/>
        <w:left w:val="none" w:sz="0" w:space="0" w:color="auto"/>
        <w:bottom w:val="none" w:sz="0" w:space="0" w:color="auto"/>
        <w:right w:val="none" w:sz="0" w:space="0" w:color="auto"/>
      </w:divBdr>
      <w:divsChild>
        <w:div w:id="1186401442">
          <w:marLeft w:val="0"/>
          <w:marRight w:val="0"/>
          <w:marTop w:val="0"/>
          <w:marBottom w:val="0"/>
          <w:divBdr>
            <w:top w:val="none" w:sz="0" w:space="0" w:color="auto"/>
            <w:left w:val="none" w:sz="0" w:space="0" w:color="auto"/>
            <w:bottom w:val="none" w:sz="0" w:space="0" w:color="auto"/>
            <w:right w:val="none" w:sz="0" w:space="0" w:color="auto"/>
          </w:divBdr>
          <w:divsChild>
            <w:div w:id="4767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30C0BE-6061-4ADA-BDC2-A8E298592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USTP</dc:creator>
  <cp:lastModifiedBy>Microsoft account</cp:lastModifiedBy>
  <cp:revision>20</cp:revision>
  <dcterms:created xsi:type="dcterms:W3CDTF">2020-04-19T11:37:00Z</dcterms:created>
  <dcterms:modified xsi:type="dcterms:W3CDTF">2025-07-20T15:18:00Z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D64B52A2F3544A728E0C75EE532B8D2F_13</vt:lpwstr>
  </property>
</Properties>
</file>