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 Programming 1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IT111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3 units (1 hours Lecture, 2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2026-2027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Class Sched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Consult deeznuts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Course Description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3000" w:type="dxa"/>
                        <w:vAlign w:val="center"/>
                        <w:gridSpan w:val="1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Demonstrate understanding of basic programming constructs such as variables, data types, operators, control structures (if-else, loops), and functions to solve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CO3: Apply object-oriented programming concepts such as encapsulation, inheritance, and polymorphism to develop efficient and modular programs.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35hoursWeek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TOPIC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ASSESSMENT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36 hours 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 hours 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
                      Good Boy
                      <br/>
                    </w:t>
                    <w:br/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3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Joshua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4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Juan Carlos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5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Engr. Juan Carlos Valdevieso Jr.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6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Engr. Juan Carlos Valdevieso Jr.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4_document.png"/><Relationship Id="rId16" Type="http://schemas.openxmlformats.org/officeDocument/2006/relationships/image" Target="media/image_rId14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